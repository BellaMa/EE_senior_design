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F90E12" w14:textId="77777777" w:rsidR="00AD5B26" w:rsidRPr="001D512D" w:rsidRDefault="00AD5B26">
      <w:pPr>
        <w:jc w:val="center"/>
        <w:rPr>
          <w:rFonts w:ascii="Arial" w:hAnsi="Arial"/>
          <w:rPrChange w:id="0" w:author="Bella Ma" w:date="2015-05-21T00:56:00Z">
            <w:rPr/>
          </w:rPrChange>
        </w:rPr>
      </w:pPr>
    </w:p>
    <w:p w14:paraId="4B9DBA34" w14:textId="77777777" w:rsidR="00AD5B26" w:rsidRDefault="00AD5B26">
      <w:pPr>
        <w:jc w:val="center"/>
      </w:pPr>
    </w:p>
    <w:p w14:paraId="7CFD4BDB" w14:textId="77777777" w:rsidR="00AD5B26" w:rsidRDefault="008B4B9B" w:rsidP="00CE5258">
      <w:pPr>
        <w:jc w:val="center"/>
        <w:outlineLvl w:val="0"/>
      </w:pPr>
      <w:r>
        <w:rPr>
          <w:rFonts w:ascii="Arial" w:eastAsia="Arial" w:hAnsi="Arial" w:cs="Arial"/>
          <w:b/>
          <w:color w:val="333333"/>
          <w:sz w:val="36"/>
        </w:rPr>
        <w:t>EE175ABC Final Report Template</w:t>
      </w:r>
    </w:p>
    <w:p w14:paraId="1C541123" w14:textId="77777777" w:rsidR="00AD5B26" w:rsidRDefault="00AD5B26">
      <w:pPr>
        <w:jc w:val="center"/>
      </w:pPr>
    </w:p>
    <w:p w14:paraId="602239DD" w14:textId="77777777" w:rsidR="00AD5B26" w:rsidRDefault="008B4B9B">
      <w:pPr>
        <w:jc w:val="center"/>
      </w:pPr>
      <w:r>
        <w:rPr>
          <w:rFonts w:ascii="Arial" w:eastAsia="Arial" w:hAnsi="Arial" w:cs="Arial"/>
          <w:b/>
          <w:color w:val="333333"/>
          <w:sz w:val="36"/>
        </w:rPr>
        <w:t>Vehicle to Intersection Communication</w:t>
      </w:r>
      <w:r>
        <w:rPr>
          <w:rFonts w:ascii="Arial" w:eastAsia="Arial" w:hAnsi="Arial" w:cs="Arial"/>
          <w:b/>
          <w:color w:val="333333"/>
          <w:sz w:val="36"/>
        </w:rPr>
        <w:br/>
      </w:r>
    </w:p>
    <w:p w14:paraId="1C12BE6F" w14:textId="77777777" w:rsidR="00AD5B26" w:rsidRDefault="008B4B9B" w:rsidP="00CE5258">
      <w:pPr>
        <w:jc w:val="center"/>
        <w:outlineLvl w:val="0"/>
      </w:pPr>
      <w:r>
        <w:rPr>
          <w:rFonts w:ascii="Arial" w:eastAsia="Arial" w:hAnsi="Arial" w:cs="Arial"/>
          <w:b/>
          <w:color w:val="333333"/>
          <w:sz w:val="24"/>
        </w:rPr>
        <w:t>EE 175AB Final Report</w:t>
      </w:r>
    </w:p>
    <w:p w14:paraId="1620786D" w14:textId="77777777" w:rsidR="00AD5B26" w:rsidRDefault="008B4B9B">
      <w:pPr>
        <w:jc w:val="center"/>
      </w:pPr>
      <w:r>
        <w:rPr>
          <w:rFonts w:ascii="Arial" w:eastAsia="Arial" w:hAnsi="Arial" w:cs="Arial"/>
          <w:b/>
          <w:color w:val="333333"/>
          <w:sz w:val="24"/>
        </w:rPr>
        <w:t xml:space="preserve">Department of Electrical </w:t>
      </w:r>
      <w:ins w:id="1" w:author="RF" w:date="2015-05-10T23:17:00Z">
        <w:r w:rsidR="00CE5258">
          <w:rPr>
            <w:rFonts w:ascii="Arial" w:eastAsia="Arial" w:hAnsi="Arial" w:cs="Arial"/>
            <w:b/>
            <w:color w:val="333333"/>
            <w:sz w:val="24"/>
          </w:rPr>
          <w:t xml:space="preserve">and Computer </w:t>
        </w:r>
      </w:ins>
      <w:r>
        <w:rPr>
          <w:rFonts w:ascii="Arial" w:eastAsia="Arial" w:hAnsi="Arial" w:cs="Arial"/>
          <w:b/>
          <w:color w:val="333333"/>
          <w:sz w:val="24"/>
        </w:rPr>
        <w:t>Engineering, UC Riverside</w:t>
      </w:r>
    </w:p>
    <w:p w14:paraId="76B8A7BD" w14:textId="77777777" w:rsidR="00AD5B26" w:rsidRDefault="00AD5B26">
      <w:pPr>
        <w:widowControl w:val="0"/>
        <w:spacing w:before="60" w:after="60"/>
        <w:jc w:val="left"/>
      </w:pPr>
    </w:p>
    <w:tbl>
      <w:tblPr>
        <w:tblStyle w:val="a5"/>
        <w:tblW w:w="7650" w:type="dxa"/>
        <w:tblInd w:w="2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0"/>
        <w:gridCol w:w="5850"/>
      </w:tblGrid>
      <w:tr w:rsidR="00AD5B26" w14:paraId="31D2FAE4" w14:textId="77777777">
        <w:tc>
          <w:tcPr>
            <w:tcW w:w="1800" w:type="dxa"/>
          </w:tcPr>
          <w:p w14:paraId="2507FC11" w14:textId="77777777" w:rsidR="00AD5B26" w:rsidRDefault="008B4B9B">
            <w:pPr>
              <w:widowControl w:val="0"/>
              <w:spacing w:before="60" w:after="60"/>
              <w:jc w:val="right"/>
            </w:pPr>
            <w:r>
              <w:rPr>
                <w:rFonts w:ascii="Arial" w:eastAsia="Arial" w:hAnsi="Arial" w:cs="Arial"/>
                <w:b/>
                <w:color w:val="333333"/>
                <w:sz w:val="20"/>
              </w:rPr>
              <w:t>Project Team Member(s)</w:t>
            </w:r>
          </w:p>
        </w:tc>
        <w:tc>
          <w:tcPr>
            <w:tcW w:w="5850" w:type="dxa"/>
          </w:tcPr>
          <w:p w14:paraId="3E5DDC23" w14:textId="77777777" w:rsidR="00AD5B26" w:rsidRDefault="007A1EE7">
            <w:pPr>
              <w:spacing w:before="60" w:after="60" w:line="480" w:lineRule="auto"/>
              <w:jc w:val="left"/>
            </w:pPr>
            <w:proofErr w:type="spellStart"/>
            <w:r>
              <w:rPr>
                <w:color w:val="333333"/>
                <w:sz w:val="20"/>
              </w:rPr>
              <w:t>Lazaque</w:t>
            </w:r>
            <w:proofErr w:type="spellEnd"/>
            <w:r>
              <w:rPr>
                <w:color w:val="333333"/>
                <w:sz w:val="20"/>
              </w:rPr>
              <w:t xml:space="preserve"> </w:t>
            </w:r>
            <w:proofErr w:type="spellStart"/>
            <w:r>
              <w:rPr>
                <w:color w:val="333333"/>
                <w:sz w:val="20"/>
              </w:rPr>
              <w:t>Mugerw</w:t>
            </w:r>
            <w:r w:rsidR="008B4B9B">
              <w:rPr>
                <w:color w:val="333333"/>
                <w:sz w:val="20"/>
              </w:rPr>
              <w:t>ra</w:t>
            </w:r>
            <w:proofErr w:type="spellEnd"/>
            <w:r w:rsidR="008B4B9B">
              <w:rPr>
                <w:color w:val="333333"/>
                <w:sz w:val="20"/>
              </w:rPr>
              <w:t>, Chaoyun Ma, Nick Seal</w:t>
            </w:r>
          </w:p>
        </w:tc>
      </w:tr>
      <w:tr w:rsidR="00AD5B26" w14:paraId="6A70D837" w14:textId="77777777">
        <w:tc>
          <w:tcPr>
            <w:tcW w:w="1800" w:type="dxa"/>
          </w:tcPr>
          <w:p w14:paraId="05EFBDF2" w14:textId="77777777" w:rsidR="00AD5B26" w:rsidRDefault="008B4B9B">
            <w:pPr>
              <w:widowControl w:val="0"/>
              <w:spacing w:before="60" w:after="60"/>
              <w:jc w:val="right"/>
            </w:pPr>
            <w:r>
              <w:rPr>
                <w:rFonts w:ascii="Arial" w:eastAsia="Arial" w:hAnsi="Arial" w:cs="Arial"/>
                <w:b/>
                <w:color w:val="333333"/>
                <w:sz w:val="20"/>
              </w:rPr>
              <w:t>Date Submitted</w:t>
            </w:r>
          </w:p>
        </w:tc>
        <w:tc>
          <w:tcPr>
            <w:tcW w:w="5850" w:type="dxa"/>
          </w:tcPr>
          <w:p w14:paraId="59569A78" w14:textId="77777777" w:rsidR="00AD5B26" w:rsidRDefault="008B4B9B">
            <w:pPr>
              <w:spacing w:before="60" w:after="60" w:line="480" w:lineRule="auto"/>
              <w:jc w:val="left"/>
            </w:pPr>
            <w:commentRangeStart w:id="2"/>
            <w:r>
              <w:rPr>
                <w:color w:val="333333"/>
                <w:sz w:val="20"/>
              </w:rPr>
              <w:t>04/1</w:t>
            </w:r>
            <w:ins w:id="3" w:author="RF" w:date="2015-05-10T23:19:00Z">
              <w:r w:rsidR="006514DA">
                <w:rPr>
                  <w:color w:val="333333"/>
                  <w:sz w:val="20"/>
                </w:rPr>
                <w:t>7</w:t>
              </w:r>
            </w:ins>
            <w:del w:id="4" w:author="RF" w:date="2015-05-10T23:19:00Z">
              <w:r w:rsidDel="006514DA">
                <w:rPr>
                  <w:color w:val="333333"/>
                  <w:sz w:val="20"/>
                </w:rPr>
                <w:delText>5</w:delText>
              </w:r>
            </w:del>
            <w:r>
              <w:rPr>
                <w:color w:val="333333"/>
                <w:sz w:val="20"/>
              </w:rPr>
              <w:t>/2015</w:t>
            </w:r>
            <w:commentRangeEnd w:id="2"/>
            <w:r w:rsidR="006514DA">
              <w:rPr>
                <w:rStyle w:val="af1"/>
              </w:rPr>
              <w:commentReference w:id="2"/>
            </w:r>
          </w:p>
        </w:tc>
      </w:tr>
      <w:tr w:rsidR="00AD5B26" w14:paraId="7D73062F" w14:textId="77777777">
        <w:tc>
          <w:tcPr>
            <w:tcW w:w="1800" w:type="dxa"/>
          </w:tcPr>
          <w:p w14:paraId="0623A208" w14:textId="77777777" w:rsidR="00AD5B26" w:rsidRDefault="008B4B9B">
            <w:pPr>
              <w:widowControl w:val="0"/>
              <w:spacing w:before="60" w:after="60"/>
              <w:jc w:val="right"/>
            </w:pPr>
            <w:r>
              <w:rPr>
                <w:rFonts w:ascii="Arial" w:eastAsia="Arial" w:hAnsi="Arial" w:cs="Arial"/>
                <w:b/>
                <w:color w:val="333333"/>
                <w:sz w:val="20"/>
              </w:rPr>
              <w:t xml:space="preserve">Section </w:t>
            </w:r>
            <w:r>
              <w:rPr>
                <w:rFonts w:ascii="Arial" w:eastAsia="Arial" w:hAnsi="Arial" w:cs="Arial"/>
                <w:b/>
                <w:color w:val="333333"/>
                <w:sz w:val="20"/>
              </w:rPr>
              <w:br/>
              <w:t>Professor</w:t>
            </w:r>
          </w:p>
        </w:tc>
        <w:tc>
          <w:tcPr>
            <w:tcW w:w="5850" w:type="dxa"/>
          </w:tcPr>
          <w:p w14:paraId="200BBD89" w14:textId="77777777" w:rsidR="00AD5B26" w:rsidRDefault="008B4B9B">
            <w:pPr>
              <w:spacing w:before="60" w:after="60" w:line="480" w:lineRule="auto"/>
              <w:jc w:val="left"/>
            </w:pPr>
            <w:r>
              <w:rPr>
                <w:color w:val="333333"/>
                <w:sz w:val="20"/>
              </w:rPr>
              <w:t>Ping Liang</w:t>
            </w:r>
          </w:p>
        </w:tc>
      </w:tr>
      <w:tr w:rsidR="00AD5B26" w14:paraId="75B6B48D" w14:textId="77777777">
        <w:tc>
          <w:tcPr>
            <w:tcW w:w="1800" w:type="dxa"/>
          </w:tcPr>
          <w:p w14:paraId="40C13BF9" w14:textId="77777777" w:rsidR="00AD5B26" w:rsidRDefault="008B4B9B">
            <w:pPr>
              <w:widowControl w:val="0"/>
              <w:spacing w:before="60" w:after="60"/>
              <w:jc w:val="right"/>
            </w:pPr>
            <w:r>
              <w:rPr>
                <w:rFonts w:ascii="Arial" w:eastAsia="Arial" w:hAnsi="Arial" w:cs="Arial"/>
                <w:b/>
                <w:color w:val="333333"/>
                <w:sz w:val="20"/>
              </w:rPr>
              <w:t>Revision</w:t>
            </w:r>
          </w:p>
        </w:tc>
        <w:tc>
          <w:tcPr>
            <w:tcW w:w="5850" w:type="dxa"/>
          </w:tcPr>
          <w:p w14:paraId="5026A5E2" w14:textId="77777777" w:rsidR="00AD5B26" w:rsidRDefault="008B4B9B">
            <w:pPr>
              <w:spacing w:before="60" w:after="60" w:line="480" w:lineRule="auto"/>
              <w:jc w:val="left"/>
            </w:pPr>
            <w:r>
              <w:rPr>
                <w:color w:val="333333"/>
                <w:sz w:val="20"/>
              </w:rPr>
              <w:t>Revision 1.0</w:t>
            </w:r>
          </w:p>
        </w:tc>
      </w:tr>
      <w:tr w:rsidR="00AD5B26" w14:paraId="60953FAE" w14:textId="77777777">
        <w:tc>
          <w:tcPr>
            <w:tcW w:w="1800" w:type="dxa"/>
          </w:tcPr>
          <w:p w14:paraId="7D39832C" w14:textId="77777777" w:rsidR="00AD5B26" w:rsidRDefault="008B4B9B">
            <w:pPr>
              <w:widowControl w:val="0"/>
              <w:spacing w:before="60" w:after="60"/>
              <w:jc w:val="right"/>
            </w:pPr>
            <w:r>
              <w:rPr>
                <w:rFonts w:ascii="Arial" w:eastAsia="Arial" w:hAnsi="Arial" w:cs="Arial"/>
                <w:b/>
                <w:color w:val="333333"/>
                <w:sz w:val="20"/>
              </w:rPr>
              <w:t>URL of Project Wiki/Webpage</w:t>
            </w:r>
          </w:p>
        </w:tc>
        <w:tc>
          <w:tcPr>
            <w:tcW w:w="5850" w:type="dxa"/>
          </w:tcPr>
          <w:p w14:paraId="226A3C3A" w14:textId="77777777" w:rsidR="00AD5B26" w:rsidRDefault="008B4B9B">
            <w:pPr>
              <w:spacing w:before="60" w:after="60" w:line="480" w:lineRule="auto"/>
              <w:jc w:val="left"/>
            </w:pPr>
            <w:r>
              <w:rPr>
                <w:color w:val="333333"/>
                <w:sz w:val="20"/>
              </w:rPr>
              <w:t>http://</w:t>
            </w:r>
          </w:p>
        </w:tc>
      </w:tr>
      <w:tr w:rsidR="00D97871" w14:paraId="088D1F09" w14:textId="77777777">
        <w:trPr>
          <w:ins w:id="5" w:author="RF" w:date="2015-05-11T09:23:00Z"/>
        </w:trPr>
        <w:tc>
          <w:tcPr>
            <w:tcW w:w="1800" w:type="dxa"/>
          </w:tcPr>
          <w:p w14:paraId="28184CF9" w14:textId="28EC4110" w:rsidR="00D97871" w:rsidRDefault="00D97871">
            <w:pPr>
              <w:widowControl w:val="0"/>
              <w:spacing w:before="60" w:after="60"/>
              <w:jc w:val="right"/>
              <w:rPr>
                <w:ins w:id="6" w:author="RF" w:date="2015-05-11T09:23:00Z"/>
                <w:rFonts w:ascii="Arial" w:eastAsia="Arial" w:hAnsi="Arial" w:cs="Arial"/>
                <w:b/>
                <w:color w:val="333333"/>
                <w:sz w:val="20"/>
              </w:rPr>
            </w:pPr>
            <w:ins w:id="7" w:author="RF" w:date="2015-05-11T09:23:00Z">
              <w:r>
                <w:rPr>
                  <w:rFonts w:ascii="Arial" w:eastAsia="Arial" w:hAnsi="Arial" w:cs="Arial"/>
                  <w:b/>
                  <w:color w:val="333333"/>
                  <w:sz w:val="20"/>
                </w:rPr>
                <w:t xml:space="preserve">Permanent </w:t>
              </w:r>
              <w:proofErr w:type="spellStart"/>
              <w:r>
                <w:rPr>
                  <w:rFonts w:ascii="Arial" w:eastAsia="Arial" w:hAnsi="Arial" w:cs="Arial"/>
                  <w:b/>
                  <w:color w:val="333333"/>
                  <w:sz w:val="20"/>
                </w:rPr>
                <w:t>emalis</w:t>
              </w:r>
              <w:proofErr w:type="spellEnd"/>
            </w:ins>
          </w:p>
        </w:tc>
        <w:tc>
          <w:tcPr>
            <w:tcW w:w="5850" w:type="dxa"/>
          </w:tcPr>
          <w:p w14:paraId="474DA3AE" w14:textId="49925E4F" w:rsidR="00D97871" w:rsidRDefault="00D97871">
            <w:pPr>
              <w:spacing w:before="60" w:after="60" w:line="480" w:lineRule="auto"/>
              <w:jc w:val="left"/>
              <w:rPr>
                <w:ins w:id="8" w:author="RF" w:date="2015-05-11T09:23:00Z"/>
                <w:color w:val="333333"/>
                <w:sz w:val="20"/>
              </w:rPr>
            </w:pPr>
            <w:ins w:id="9" w:author="RF" w:date="2015-05-11T09:23:00Z">
              <w:del w:id="10" w:author="Chaoyun Ma" w:date="2016-02-27T22:21:00Z">
                <w:r w:rsidDel="00FA6EE3">
                  <w:rPr>
                    <w:color w:val="333333"/>
                    <w:sz w:val="20"/>
                  </w:rPr>
                  <w:delText>List your permanent email addresses (non-UCR emails), for ABE</w:delText>
                </w:r>
              </w:del>
              <w:del w:id="11" w:author="Chaoyun Ma" w:date="2016-02-27T22:20:00Z">
                <w:r w:rsidDel="00FA6EE3">
                  <w:rPr>
                    <w:color w:val="333333"/>
                    <w:sz w:val="20"/>
                  </w:rPr>
                  <w:delText>T accreditation purpose</w:delText>
                </w:r>
              </w:del>
            </w:ins>
          </w:p>
        </w:tc>
      </w:tr>
    </w:tbl>
    <w:p w14:paraId="58B8E268" w14:textId="77777777" w:rsidR="00AD5B26" w:rsidRDefault="00AD5B26">
      <w:pPr>
        <w:widowControl w:val="0"/>
        <w:spacing w:before="60" w:after="60"/>
        <w:jc w:val="left"/>
      </w:pPr>
    </w:p>
    <w:p w14:paraId="47D294B6" w14:textId="77777777" w:rsidR="00AD5B26" w:rsidRDefault="00AD5B26">
      <w:pPr>
        <w:widowControl w:val="0"/>
        <w:spacing w:before="60" w:after="60"/>
        <w:jc w:val="left"/>
      </w:pPr>
    </w:p>
    <w:p w14:paraId="749FD74A" w14:textId="77777777" w:rsidR="00AD5B26" w:rsidRDefault="008B4B9B" w:rsidP="00CE5258">
      <w:pPr>
        <w:widowControl w:val="0"/>
        <w:spacing w:before="60" w:after="60"/>
        <w:ind w:firstLine="720"/>
        <w:jc w:val="left"/>
        <w:outlineLvl w:val="0"/>
      </w:pPr>
      <w:r>
        <w:rPr>
          <w:rFonts w:ascii="Arial" w:eastAsia="Arial" w:hAnsi="Arial" w:cs="Arial"/>
          <w:b/>
          <w:color w:val="333333"/>
          <w:sz w:val="18"/>
        </w:rPr>
        <w:t>Summary</w:t>
      </w:r>
    </w:p>
    <w:p w14:paraId="33133588" w14:textId="77777777" w:rsidR="00AD5B26" w:rsidRDefault="008B4B9B">
      <w:pPr>
        <w:ind w:left="1440" w:right="1800"/>
      </w:pPr>
      <w:r>
        <w:rPr>
          <w:color w:val="333333"/>
          <w:sz w:val="20"/>
        </w:rPr>
        <w:t>This report presents the concepts</w:t>
      </w:r>
      <w:ins w:id="12" w:author="RF" w:date="2015-05-10T23:21:00Z">
        <w:r w:rsidR="00A210AB">
          <w:rPr>
            <w:color w:val="333333"/>
            <w:sz w:val="20"/>
          </w:rPr>
          <w:t xml:space="preserve"> of </w:t>
        </w:r>
        <w:proofErr w:type="gramStart"/>
        <w:r w:rsidR="00A210AB">
          <w:rPr>
            <w:color w:val="333333"/>
            <w:sz w:val="20"/>
          </w:rPr>
          <w:t>what?</w:t>
        </w:r>
      </w:ins>
      <w:r>
        <w:rPr>
          <w:color w:val="333333"/>
          <w:sz w:val="20"/>
        </w:rPr>
        <w:t>,</w:t>
      </w:r>
      <w:proofErr w:type="gramEnd"/>
      <w:r>
        <w:rPr>
          <w:color w:val="333333"/>
          <w:sz w:val="20"/>
        </w:rPr>
        <w:t xml:space="preserve"> experiments, and results of the construction of the scale intersection, the 3 experimental cars, and the intersection interaction system. Also included </w:t>
      </w:r>
      <w:ins w:id="13" w:author="RF" w:date="2015-05-10T23:20:00Z">
        <w:r w:rsidR="006514DA">
          <w:rPr>
            <w:color w:val="333333"/>
            <w:sz w:val="20"/>
          </w:rPr>
          <w:t>are</w:t>
        </w:r>
      </w:ins>
      <w:del w:id="14" w:author="RF" w:date="2015-05-10T23:20:00Z">
        <w:r w:rsidDel="006514DA">
          <w:rPr>
            <w:color w:val="333333"/>
            <w:sz w:val="20"/>
          </w:rPr>
          <w:delText>is</w:delText>
        </w:r>
      </w:del>
      <w:r>
        <w:rPr>
          <w:color w:val="333333"/>
          <w:sz w:val="20"/>
        </w:rPr>
        <w:t xml:space="preserve"> the problems encountered, and the solutions provided, as well as the difficulties we had, and what we could and could not fix.</w:t>
      </w:r>
    </w:p>
    <w:p w14:paraId="02F981CB" w14:textId="77777777" w:rsidR="00AD5B26" w:rsidRDefault="00AD5B26">
      <w:pPr>
        <w:ind w:left="1440" w:right="1800"/>
      </w:pPr>
    </w:p>
    <w:p w14:paraId="77DC6BB8" w14:textId="3E32BA59" w:rsidR="002A179F" w:rsidDel="00FA6EE3" w:rsidRDefault="002A179F">
      <w:pPr>
        <w:spacing w:before="360" w:after="180"/>
        <w:jc w:val="center"/>
        <w:rPr>
          <w:ins w:id="15" w:author="RF" w:date="2015-05-11T09:19:00Z"/>
          <w:del w:id="16" w:author="Chaoyun Ma" w:date="2016-02-27T22:21:00Z"/>
          <w:b/>
          <w:sz w:val="36"/>
        </w:rPr>
      </w:pPr>
      <w:ins w:id="17" w:author="RF" w:date="2015-05-11T09:19:00Z">
        <w:del w:id="18" w:author="Chaoyun Ma" w:date="2016-02-27T22:21:00Z">
          <w:r w:rsidDel="00FA6EE3">
            <w:rPr>
              <w:b/>
              <w:sz w:val="36"/>
            </w:rPr>
            <w:delText>General comments</w:delText>
          </w:r>
        </w:del>
      </w:ins>
    </w:p>
    <w:p w14:paraId="38F504FD" w14:textId="46D5F13D" w:rsidR="00AD5B26" w:rsidDel="00FA6EE3" w:rsidRDefault="002A179F" w:rsidP="00CE5258">
      <w:pPr>
        <w:outlineLvl w:val="0"/>
        <w:rPr>
          <w:del w:id="19" w:author="Chaoyun Ma" w:date="2016-02-27T22:21:00Z"/>
        </w:rPr>
      </w:pPr>
      <w:ins w:id="20" w:author="RF" w:date="2015-05-11T09:19:00Z">
        <w:del w:id="21" w:author="Chaoyun Ma" w:date="2016-02-27T22:21:00Z">
          <w:r w:rsidDel="00FA6EE3">
            <w:rPr>
              <w:sz w:val="24"/>
              <w:szCs w:val="24"/>
            </w:rPr>
            <w:delText xml:space="preserve">Report is </w:delText>
          </w:r>
          <w:r w:rsidR="001B242A" w:rsidDel="00FA6EE3">
            <w:rPr>
              <w:sz w:val="24"/>
              <w:szCs w:val="24"/>
            </w:rPr>
            <w:delText xml:space="preserve">not well written. Does not have detailed technical info for a reader to replicate the design. </w:delText>
          </w:r>
        </w:del>
      </w:ins>
      <w:ins w:id="22" w:author="RF" w:date="2015-05-11T09:20:00Z">
        <w:del w:id="23" w:author="Chaoyun Ma" w:date="2016-02-27T22:21:00Z">
          <w:r w:rsidR="00336B82" w:rsidDel="00FA6EE3">
            <w:rPr>
              <w:sz w:val="24"/>
              <w:szCs w:val="24"/>
            </w:rPr>
            <w:delText>Writing is not clear in logic</w:delText>
          </w:r>
          <w:r w:rsidR="00AC1B58" w:rsidDel="00FA6EE3">
            <w:rPr>
              <w:sz w:val="24"/>
              <w:szCs w:val="24"/>
            </w:rPr>
            <w:delText>.</w:delText>
          </w:r>
        </w:del>
      </w:ins>
      <w:del w:id="24" w:author="Chaoyun Ma" w:date="2016-02-27T22:21:00Z">
        <w:r w:rsidR="008B4B9B" w:rsidDel="00FA6EE3">
          <w:rPr>
            <w:b/>
            <w:sz w:val="36"/>
          </w:rPr>
          <w:delText xml:space="preserve">Note: </w:delText>
        </w:r>
      </w:del>
    </w:p>
    <w:p w14:paraId="2ACD3940" w14:textId="77777777" w:rsidR="00AD5B26" w:rsidDel="00CE5258" w:rsidRDefault="008B4B9B">
      <w:pPr>
        <w:numPr>
          <w:ilvl w:val="0"/>
          <w:numId w:val="1"/>
        </w:numPr>
        <w:ind w:hanging="360"/>
        <w:rPr>
          <w:del w:id="25" w:author="RF" w:date="2015-05-10T23:18:00Z"/>
          <w:sz w:val="32"/>
        </w:rPr>
      </w:pPr>
      <w:del w:id="26" w:author="RF" w:date="2015-05-10T23:18:00Z">
        <w:r w:rsidDel="00CE5258">
          <w:rPr>
            <w:b/>
            <w:sz w:val="32"/>
          </w:rPr>
          <w:delText>Sections marked with * are required</w:delText>
        </w:r>
      </w:del>
    </w:p>
    <w:p w14:paraId="1E1A26D7" w14:textId="77777777" w:rsidR="00AD5B26" w:rsidDel="00CE5258" w:rsidRDefault="008B4B9B">
      <w:pPr>
        <w:numPr>
          <w:ilvl w:val="0"/>
          <w:numId w:val="1"/>
        </w:numPr>
        <w:ind w:hanging="360"/>
        <w:rPr>
          <w:del w:id="27" w:author="RF" w:date="2015-05-10T23:18:00Z"/>
          <w:sz w:val="32"/>
        </w:rPr>
      </w:pPr>
      <w:del w:id="28" w:author="RF" w:date="2015-05-10T23:18:00Z">
        <w:r w:rsidDel="00CE5258">
          <w:rPr>
            <w:b/>
            <w:sz w:val="32"/>
          </w:rPr>
          <w:delText>In each section, you must clearly identify which team member is responsible for which objectives, modules or tasks.</w:delText>
        </w:r>
      </w:del>
    </w:p>
    <w:p w14:paraId="6C50D0BB" w14:textId="77777777" w:rsidR="00AD5B26" w:rsidRDefault="00AD5B26">
      <w:pPr>
        <w:spacing w:before="360" w:after="180"/>
        <w:jc w:val="center"/>
        <w:rPr>
          <w:ins w:id="29" w:author="RF" w:date="2015-05-10T23:18:00Z"/>
          <w:b/>
          <w:sz w:val="36"/>
        </w:rPr>
      </w:pPr>
    </w:p>
    <w:p w14:paraId="736492D6" w14:textId="77777777" w:rsidR="00CE5258" w:rsidRDefault="00CE5258">
      <w:pPr>
        <w:spacing w:before="360" w:after="180"/>
        <w:jc w:val="center"/>
      </w:pPr>
    </w:p>
    <w:p w14:paraId="74621426" w14:textId="77777777" w:rsidR="00AD5B26" w:rsidRDefault="008B4B9B">
      <w:r>
        <w:br w:type="page"/>
      </w:r>
    </w:p>
    <w:p w14:paraId="71ABF21C" w14:textId="77777777" w:rsidR="00AD5B26" w:rsidRDefault="00AD5B26">
      <w:pPr>
        <w:widowControl w:val="0"/>
        <w:spacing w:after="0" w:line="276" w:lineRule="auto"/>
        <w:jc w:val="left"/>
      </w:pPr>
    </w:p>
    <w:p w14:paraId="6C740332" w14:textId="77777777" w:rsidR="00AD5B26" w:rsidRDefault="008B4B9B">
      <w:r>
        <w:br w:type="page"/>
      </w:r>
    </w:p>
    <w:p w14:paraId="39AB8C13" w14:textId="77777777" w:rsidR="00AD5B26" w:rsidRDefault="008B4B9B" w:rsidP="00CE5258">
      <w:pPr>
        <w:spacing w:after="240"/>
        <w:outlineLvl w:val="0"/>
      </w:pPr>
      <w:bookmarkStart w:id="30" w:name="h.gjdgxs" w:colFirst="0" w:colLast="0"/>
      <w:bookmarkEnd w:id="30"/>
      <w:r>
        <w:rPr>
          <w:rFonts w:ascii="Arial" w:eastAsia="Arial" w:hAnsi="Arial" w:cs="Arial"/>
          <w:b/>
          <w:color w:val="FFFFFF"/>
          <w:sz w:val="28"/>
        </w:rPr>
        <w:lastRenderedPageBreak/>
        <w:t>Revisions</w:t>
      </w:r>
    </w:p>
    <w:tbl>
      <w:tblPr>
        <w:tblStyle w:val="a6"/>
        <w:tblW w:w="92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0"/>
        <w:gridCol w:w="4320"/>
        <w:gridCol w:w="1260"/>
        <w:gridCol w:w="1260"/>
        <w:gridCol w:w="1260"/>
      </w:tblGrid>
      <w:tr w:rsidR="00AD5B26" w14:paraId="63202E2D" w14:textId="77777777">
        <w:tc>
          <w:tcPr>
            <w:tcW w:w="1170" w:type="dxa"/>
            <w:shd w:val="clear" w:color="auto" w:fill="FFFFFF"/>
          </w:tcPr>
          <w:p w14:paraId="052998EF" w14:textId="77777777" w:rsidR="00AD5B26" w:rsidRDefault="008B4B9B">
            <w:pPr>
              <w:keepNext/>
              <w:spacing w:before="60" w:after="60"/>
            </w:pPr>
            <w:r>
              <w:rPr>
                <w:rFonts w:ascii="Arial" w:eastAsia="Arial" w:hAnsi="Arial" w:cs="Arial"/>
                <w:b/>
                <w:color w:val="333333"/>
                <w:sz w:val="20"/>
              </w:rPr>
              <w:t>Version</w:t>
            </w:r>
          </w:p>
        </w:tc>
        <w:tc>
          <w:tcPr>
            <w:tcW w:w="4320" w:type="dxa"/>
            <w:shd w:val="clear" w:color="auto" w:fill="FFFFFF"/>
          </w:tcPr>
          <w:p w14:paraId="27DCCF1C" w14:textId="77777777" w:rsidR="00AD5B26" w:rsidRDefault="008B4B9B">
            <w:pPr>
              <w:keepNext/>
              <w:spacing w:before="60" w:after="60"/>
            </w:pPr>
            <w:r>
              <w:rPr>
                <w:rFonts w:ascii="Arial" w:eastAsia="Arial" w:hAnsi="Arial" w:cs="Arial"/>
                <w:b/>
                <w:color w:val="333333"/>
                <w:sz w:val="20"/>
              </w:rPr>
              <w:t>Description of Version</w:t>
            </w:r>
          </w:p>
        </w:tc>
        <w:tc>
          <w:tcPr>
            <w:tcW w:w="1260" w:type="dxa"/>
            <w:shd w:val="clear" w:color="auto" w:fill="FFFFFF"/>
          </w:tcPr>
          <w:p w14:paraId="5D02272F" w14:textId="77777777" w:rsidR="00AD5B26" w:rsidRDefault="008B4B9B">
            <w:pPr>
              <w:keepNext/>
              <w:spacing w:before="60" w:after="60"/>
            </w:pPr>
            <w:r>
              <w:rPr>
                <w:rFonts w:ascii="Arial" w:eastAsia="Arial" w:hAnsi="Arial" w:cs="Arial"/>
                <w:b/>
                <w:color w:val="333333"/>
                <w:sz w:val="20"/>
              </w:rPr>
              <w:t>Author(s)</w:t>
            </w:r>
          </w:p>
        </w:tc>
        <w:tc>
          <w:tcPr>
            <w:tcW w:w="1260" w:type="dxa"/>
            <w:shd w:val="clear" w:color="auto" w:fill="FFFFFF"/>
          </w:tcPr>
          <w:p w14:paraId="36A610E3" w14:textId="77777777" w:rsidR="00AD5B26" w:rsidRDefault="008B4B9B">
            <w:pPr>
              <w:keepNext/>
              <w:spacing w:before="60" w:after="60"/>
              <w:jc w:val="center"/>
            </w:pPr>
            <w:r>
              <w:rPr>
                <w:rFonts w:ascii="Arial" w:eastAsia="Arial" w:hAnsi="Arial" w:cs="Arial"/>
                <w:b/>
                <w:color w:val="333333"/>
                <w:sz w:val="20"/>
              </w:rPr>
              <w:t>Date Completed</w:t>
            </w:r>
          </w:p>
        </w:tc>
        <w:tc>
          <w:tcPr>
            <w:tcW w:w="1260" w:type="dxa"/>
            <w:shd w:val="clear" w:color="auto" w:fill="FFFFFF"/>
          </w:tcPr>
          <w:p w14:paraId="1BE2B400" w14:textId="77777777" w:rsidR="00AD5B26" w:rsidRDefault="008B4B9B">
            <w:pPr>
              <w:keepNext/>
              <w:spacing w:before="60" w:after="60"/>
              <w:jc w:val="center"/>
            </w:pPr>
            <w:r>
              <w:rPr>
                <w:rFonts w:ascii="Arial" w:eastAsia="Arial" w:hAnsi="Arial" w:cs="Arial"/>
                <w:b/>
                <w:color w:val="333333"/>
                <w:sz w:val="20"/>
              </w:rPr>
              <w:t>Approval</w:t>
            </w:r>
          </w:p>
        </w:tc>
      </w:tr>
      <w:tr w:rsidR="00AD5B26" w14:paraId="5EEB8F7F" w14:textId="77777777">
        <w:tc>
          <w:tcPr>
            <w:tcW w:w="1170" w:type="dxa"/>
          </w:tcPr>
          <w:p w14:paraId="64986DCE" w14:textId="77777777" w:rsidR="00AD5B26" w:rsidRDefault="008B4B9B">
            <w:pPr>
              <w:spacing w:before="60" w:after="60"/>
              <w:jc w:val="left"/>
            </w:pPr>
            <w:r>
              <w:rPr>
                <w:color w:val="333333"/>
                <w:sz w:val="20"/>
              </w:rPr>
              <w:t>1.0</w:t>
            </w:r>
          </w:p>
        </w:tc>
        <w:tc>
          <w:tcPr>
            <w:tcW w:w="4320" w:type="dxa"/>
          </w:tcPr>
          <w:p w14:paraId="46B96289" w14:textId="77777777" w:rsidR="00AD5B26" w:rsidRDefault="008B4B9B">
            <w:pPr>
              <w:spacing w:before="60" w:after="60"/>
              <w:jc w:val="left"/>
            </w:pPr>
            <w:r>
              <w:rPr>
                <w:color w:val="333333"/>
                <w:sz w:val="20"/>
              </w:rPr>
              <w:t>Initial version of the template, filled in with vital information from the project, as directed by the template.</w:t>
            </w:r>
          </w:p>
          <w:p w14:paraId="5105EE6C" w14:textId="77777777" w:rsidR="00AD5B26" w:rsidRDefault="00AD5B26">
            <w:pPr>
              <w:spacing w:before="60" w:after="60"/>
              <w:jc w:val="left"/>
            </w:pPr>
          </w:p>
        </w:tc>
        <w:tc>
          <w:tcPr>
            <w:tcW w:w="1260" w:type="dxa"/>
          </w:tcPr>
          <w:p w14:paraId="6B98781A" w14:textId="77777777" w:rsidR="00AD5B26" w:rsidRDefault="008B4B9B">
            <w:pPr>
              <w:spacing w:before="60" w:after="60"/>
              <w:jc w:val="left"/>
            </w:pPr>
            <w:r>
              <w:rPr>
                <w:color w:val="333333"/>
                <w:sz w:val="20"/>
              </w:rPr>
              <w:t>Nick Seal,</w:t>
            </w:r>
          </w:p>
          <w:p w14:paraId="5344799A" w14:textId="77777777" w:rsidR="007A1EE7" w:rsidRDefault="007A1EE7">
            <w:pPr>
              <w:spacing w:before="60" w:after="60"/>
              <w:jc w:val="left"/>
              <w:rPr>
                <w:color w:val="333333"/>
                <w:sz w:val="20"/>
              </w:rPr>
            </w:pPr>
            <w:r>
              <w:rPr>
                <w:color w:val="333333"/>
                <w:sz w:val="20"/>
              </w:rPr>
              <w:t>Chaoyun Ma,</w:t>
            </w:r>
          </w:p>
          <w:p w14:paraId="04F9E20A" w14:textId="77777777" w:rsidR="00AD5B26" w:rsidRDefault="007A1EE7">
            <w:pPr>
              <w:spacing w:before="60" w:after="60"/>
              <w:jc w:val="left"/>
            </w:pPr>
            <w:r>
              <w:rPr>
                <w:color w:val="333333"/>
                <w:sz w:val="20"/>
              </w:rPr>
              <w:t xml:space="preserve"> </w:t>
            </w:r>
            <w:proofErr w:type="spellStart"/>
            <w:r>
              <w:rPr>
                <w:color w:val="333333"/>
                <w:sz w:val="20"/>
              </w:rPr>
              <w:t>Laza</w:t>
            </w:r>
            <w:r w:rsidR="008B4B9B">
              <w:rPr>
                <w:color w:val="333333"/>
                <w:sz w:val="20"/>
              </w:rPr>
              <w:t>que</w:t>
            </w:r>
            <w:proofErr w:type="spellEnd"/>
            <w:r w:rsidR="008B4B9B">
              <w:rPr>
                <w:color w:val="333333"/>
                <w:sz w:val="20"/>
              </w:rPr>
              <w:t xml:space="preserve"> </w:t>
            </w:r>
            <w:proofErr w:type="spellStart"/>
            <w:r w:rsidR="008B4B9B">
              <w:rPr>
                <w:color w:val="333333"/>
                <w:sz w:val="20"/>
              </w:rPr>
              <w:t>Mugerwa</w:t>
            </w:r>
            <w:proofErr w:type="spellEnd"/>
          </w:p>
        </w:tc>
        <w:tc>
          <w:tcPr>
            <w:tcW w:w="1260" w:type="dxa"/>
          </w:tcPr>
          <w:p w14:paraId="01614BFD" w14:textId="77777777" w:rsidR="00AD5B26" w:rsidRDefault="007A1EE7">
            <w:pPr>
              <w:spacing w:before="60" w:after="60"/>
              <w:jc w:val="center"/>
            </w:pPr>
            <w:r>
              <w:rPr>
                <w:color w:val="333333"/>
                <w:sz w:val="20"/>
              </w:rPr>
              <w:t>04/17/15</w:t>
            </w:r>
          </w:p>
        </w:tc>
        <w:tc>
          <w:tcPr>
            <w:tcW w:w="1260" w:type="dxa"/>
          </w:tcPr>
          <w:p w14:paraId="0CACDEC9" w14:textId="77777777" w:rsidR="00AD5B26" w:rsidRDefault="00AD5B26">
            <w:pPr>
              <w:spacing w:before="60" w:after="60"/>
              <w:jc w:val="center"/>
            </w:pPr>
          </w:p>
        </w:tc>
      </w:tr>
      <w:tr w:rsidR="00AD5B26" w:rsidDel="00434EDE" w14:paraId="173DB5B5" w14:textId="77777777">
        <w:trPr>
          <w:del w:id="31" w:author="RF" w:date="2015-05-10T23:19:00Z"/>
        </w:trPr>
        <w:tc>
          <w:tcPr>
            <w:tcW w:w="1170" w:type="dxa"/>
          </w:tcPr>
          <w:p w14:paraId="0DECF59C" w14:textId="77777777" w:rsidR="00AD5B26" w:rsidDel="00434EDE" w:rsidRDefault="008B4B9B">
            <w:pPr>
              <w:spacing w:before="60" w:after="60"/>
              <w:jc w:val="left"/>
              <w:rPr>
                <w:del w:id="32" w:author="RF" w:date="2015-05-10T23:19:00Z"/>
              </w:rPr>
            </w:pPr>
            <w:del w:id="33" w:author="RF" w:date="2015-05-10T23:19:00Z">
              <w:r w:rsidDel="00434EDE">
                <w:rPr>
                  <w:color w:val="333333"/>
                  <w:sz w:val="20"/>
                </w:rPr>
                <w:delText>0.5</w:delText>
              </w:r>
            </w:del>
          </w:p>
        </w:tc>
        <w:tc>
          <w:tcPr>
            <w:tcW w:w="4320" w:type="dxa"/>
          </w:tcPr>
          <w:p w14:paraId="56972435" w14:textId="77777777" w:rsidR="00AD5B26" w:rsidDel="00434EDE" w:rsidRDefault="008B4B9B">
            <w:pPr>
              <w:spacing w:before="60" w:after="60"/>
              <w:jc w:val="left"/>
              <w:rPr>
                <w:del w:id="34" w:author="RF" w:date="2015-05-10T23:19:00Z"/>
              </w:rPr>
            </w:pPr>
            <w:del w:id="35" w:author="RF" w:date="2015-05-10T23:19:00Z">
              <w:r w:rsidDel="00434EDE">
                <w:rPr>
                  <w:color w:val="333333"/>
                  <w:sz w:val="20"/>
                </w:rPr>
                <w:delText>First draft</w:delText>
              </w:r>
            </w:del>
          </w:p>
        </w:tc>
        <w:tc>
          <w:tcPr>
            <w:tcW w:w="1260" w:type="dxa"/>
          </w:tcPr>
          <w:p w14:paraId="7F54EA7A" w14:textId="77777777" w:rsidR="00AD5B26" w:rsidDel="00434EDE" w:rsidRDefault="008B4B9B">
            <w:pPr>
              <w:spacing w:before="60" w:after="60"/>
              <w:jc w:val="left"/>
              <w:rPr>
                <w:del w:id="36" w:author="RF" w:date="2015-05-10T23:19:00Z"/>
              </w:rPr>
            </w:pPr>
            <w:del w:id="37" w:author="RF" w:date="2015-05-10T23:19:00Z">
              <w:r w:rsidDel="00434EDE">
                <w:rPr>
                  <w:color w:val="333333"/>
                  <w:sz w:val="20"/>
                </w:rPr>
                <w:delText>X,y,z</w:delText>
              </w:r>
            </w:del>
          </w:p>
        </w:tc>
        <w:tc>
          <w:tcPr>
            <w:tcW w:w="1260" w:type="dxa"/>
          </w:tcPr>
          <w:p w14:paraId="77B459BB" w14:textId="77777777" w:rsidR="00AD5B26" w:rsidDel="00434EDE" w:rsidRDefault="008B4B9B">
            <w:pPr>
              <w:spacing w:before="60" w:after="60"/>
              <w:jc w:val="center"/>
              <w:rPr>
                <w:del w:id="38" w:author="RF" w:date="2015-05-10T23:19:00Z"/>
              </w:rPr>
            </w:pPr>
            <w:del w:id="39" w:author="RF" w:date="2015-05-10T23:19:00Z">
              <w:r w:rsidDel="00434EDE">
                <w:rPr>
                  <w:color w:val="333333"/>
                  <w:sz w:val="20"/>
                </w:rPr>
                <w:delText>01/01/2005</w:delText>
              </w:r>
            </w:del>
          </w:p>
        </w:tc>
        <w:tc>
          <w:tcPr>
            <w:tcW w:w="1260" w:type="dxa"/>
          </w:tcPr>
          <w:p w14:paraId="5CE34E3F" w14:textId="77777777" w:rsidR="00AD5B26" w:rsidDel="00434EDE" w:rsidRDefault="00AD5B26">
            <w:pPr>
              <w:spacing w:before="60" w:after="60"/>
              <w:jc w:val="center"/>
              <w:rPr>
                <w:del w:id="40" w:author="RF" w:date="2015-05-10T23:19:00Z"/>
              </w:rPr>
            </w:pPr>
          </w:p>
        </w:tc>
      </w:tr>
      <w:tr w:rsidR="00AD5B26" w:rsidDel="00434EDE" w14:paraId="5AC305A8" w14:textId="77777777">
        <w:trPr>
          <w:del w:id="41" w:author="RF" w:date="2015-05-10T23:19:00Z"/>
        </w:trPr>
        <w:tc>
          <w:tcPr>
            <w:tcW w:w="1170" w:type="dxa"/>
          </w:tcPr>
          <w:p w14:paraId="3570AD08" w14:textId="77777777" w:rsidR="00AD5B26" w:rsidDel="00434EDE" w:rsidRDefault="008B4B9B">
            <w:pPr>
              <w:spacing w:before="60" w:after="60"/>
              <w:jc w:val="left"/>
              <w:rPr>
                <w:del w:id="42" w:author="RF" w:date="2015-05-10T23:19:00Z"/>
              </w:rPr>
            </w:pPr>
            <w:del w:id="43" w:author="RF" w:date="2015-05-10T23:19:00Z">
              <w:r w:rsidDel="00434EDE">
                <w:rPr>
                  <w:color w:val="333333"/>
                  <w:sz w:val="20"/>
                </w:rPr>
                <w:delText>0.8</w:delText>
              </w:r>
            </w:del>
          </w:p>
        </w:tc>
        <w:tc>
          <w:tcPr>
            <w:tcW w:w="4320" w:type="dxa"/>
          </w:tcPr>
          <w:p w14:paraId="3EAAE24D" w14:textId="77777777" w:rsidR="00AD5B26" w:rsidDel="00434EDE" w:rsidRDefault="008B4B9B">
            <w:pPr>
              <w:spacing w:before="60" w:after="60"/>
              <w:jc w:val="left"/>
              <w:rPr>
                <w:del w:id="44" w:author="RF" w:date="2015-05-10T23:19:00Z"/>
              </w:rPr>
            </w:pPr>
            <w:del w:id="45" w:author="RF" w:date="2015-05-10T23:19:00Z">
              <w:r w:rsidDel="00434EDE">
                <w:rPr>
                  <w:color w:val="333333"/>
                  <w:sz w:val="20"/>
                </w:rPr>
                <w:delText>List major changes from previous version, reference to the related Engineering Change Notices (ECN) or Engineering Design Notes (EDN).</w:delText>
              </w:r>
            </w:del>
          </w:p>
        </w:tc>
        <w:tc>
          <w:tcPr>
            <w:tcW w:w="1260" w:type="dxa"/>
          </w:tcPr>
          <w:p w14:paraId="3CB86802" w14:textId="77777777" w:rsidR="00AD5B26" w:rsidDel="00434EDE" w:rsidRDefault="008B4B9B">
            <w:pPr>
              <w:spacing w:before="60" w:after="60"/>
              <w:jc w:val="left"/>
              <w:rPr>
                <w:del w:id="46" w:author="RF" w:date="2015-05-10T23:19:00Z"/>
              </w:rPr>
            </w:pPr>
            <w:del w:id="47" w:author="RF" w:date="2015-05-10T23:19:00Z">
              <w:r w:rsidDel="00434EDE">
                <w:rPr>
                  <w:color w:val="333333"/>
                  <w:sz w:val="20"/>
                </w:rPr>
                <w:delText>X,y,z</w:delText>
              </w:r>
            </w:del>
          </w:p>
        </w:tc>
        <w:tc>
          <w:tcPr>
            <w:tcW w:w="1260" w:type="dxa"/>
          </w:tcPr>
          <w:p w14:paraId="097AEBDF" w14:textId="77777777" w:rsidR="00AD5B26" w:rsidDel="00434EDE" w:rsidRDefault="008B4B9B">
            <w:pPr>
              <w:spacing w:before="60" w:after="60"/>
              <w:jc w:val="center"/>
              <w:rPr>
                <w:del w:id="48" w:author="RF" w:date="2015-05-10T23:19:00Z"/>
              </w:rPr>
            </w:pPr>
            <w:del w:id="49" w:author="RF" w:date="2015-05-10T23:19:00Z">
              <w:r w:rsidDel="00434EDE">
                <w:rPr>
                  <w:color w:val="333333"/>
                  <w:sz w:val="20"/>
                </w:rPr>
                <w:delText>02/01/2005</w:delText>
              </w:r>
            </w:del>
          </w:p>
        </w:tc>
        <w:tc>
          <w:tcPr>
            <w:tcW w:w="1260" w:type="dxa"/>
          </w:tcPr>
          <w:p w14:paraId="4BB78701" w14:textId="77777777" w:rsidR="00AD5B26" w:rsidDel="00434EDE" w:rsidRDefault="00AD5B26">
            <w:pPr>
              <w:spacing w:before="60" w:after="60"/>
              <w:jc w:val="center"/>
              <w:rPr>
                <w:del w:id="50" w:author="RF" w:date="2015-05-10T23:19:00Z"/>
              </w:rPr>
            </w:pPr>
          </w:p>
        </w:tc>
      </w:tr>
    </w:tbl>
    <w:p w14:paraId="06BCE523" w14:textId="77777777" w:rsidR="00AD5B26" w:rsidRDefault="00AD5B26">
      <w:pPr>
        <w:jc w:val="center"/>
      </w:pPr>
    </w:p>
    <w:p w14:paraId="17AF20CC" w14:textId="77777777" w:rsidR="00AD5B26" w:rsidRDefault="00AD5B26"/>
    <w:p w14:paraId="3489E49D" w14:textId="13F903F2" w:rsidR="00AD5B26" w:rsidDel="00FA6EE3" w:rsidRDefault="008B4B9B" w:rsidP="00CE5258">
      <w:pPr>
        <w:outlineLvl w:val="0"/>
        <w:rPr>
          <w:del w:id="51" w:author="Chaoyun Ma" w:date="2016-02-27T22:21:00Z"/>
        </w:rPr>
      </w:pPr>
      <w:commentRangeStart w:id="52"/>
      <w:del w:id="53" w:author="Chaoyun Ma" w:date="2016-02-27T22:21:00Z">
        <w:r w:rsidDel="00FA6EE3">
          <w:rPr>
            <w:b/>
            <w:color w:val="333333"/>
            <w:sz w:val="24"/>
          </w:rPr>
          <w:delText xml:space="preserve">This template serves as a basis for the EE175 Senior Design Project Final Report. </w:delText>
        </w:r>
      </w:del>
    </w:p>
    <w:p w14:paraId="29141ED9" w14:textId="79E96FB7" w:rsidR="00AD5B26" w:rsidDel="00FA6EE3" w:rsidRDefault="008B4B9B">
      <w:pPr>
        <w:rPr>
          <w:del w:id="54" w:author="Chaoyun Ma" w:date="2016-02-27T22:21:00Z"/>
        </w:rPr>
      </w:pPr>
      <w:del w:id="55" w:author="Chaoyun Ma" w:date="2016-02-27T22:21:00Z">
        <w:r w:rsidDel="00FA6EE3">
          <w:rPr>
            <w:b/>
            <w:color w:val="333333"/>
            <w:sz w:val="24"/>
          </w:rPr>
          <w:delText>This document should be customized to the needs of each specific project. This template is only a starting point.</w:delText>
        </w:r>
      </w:del>
    </w:p>
    <w:p w14:paraId="03F02D13" w14:textId="0857672A" w:rsidR="00AD5B26" w:rsidDel="00FA6EE3" w:rsidRDefault="008B4B9B">
      <w:pPr>
        <w:rPr>
          <w:del w:id="56" w:author="Chaoyun Ma" w:date="2016-02-27T22:21:00Z"/>
        </w:rPr>
      </w:pPr>
      <w:del w:id="57" w:author="Chaoyun Ma" w:date="2016-02-27T22:21:00Z">
        <w:r w:rsidDel="00FA6EE3">
          <w:rPr>
            <w:b/>
            <w:color w:val="333333"/>
            <w:sz w:val="24"/>
          </w:rPr>
          <w:delText>This template does not imply that all components listed in this template should be included (except the sections marked with *) nor does it imply that this template includes all the necessary components needed for a specific project. Instead this template provides a basic starting point that will work well in many situations. The design team must modify and/or expand the contents in order to meet the specific requirements of their project.</w:delText>
        </w:r>
      </w:del>
    </w:p>
    <w:p w14:paraId="2FFDD4E5" w14:textId="1C1D6BFC" w:rsidR="00AD5B26" w:rsidDel="00FA6EE3" w:rsidRDefault="00AD5B26">
      <w:pPr>
        <w:rPr>
          <w:del w:id="58" w:author="Chaoyun Ma" w:date="2016-02-27T22:21:00Z"/>
        </w:rPr>
      </w:pPr>
    </w:p>
    <w:p w14:paraId="37DD285D" w14:textId="3640925B" w:rsidR="00AD5B26" w:rsidDel="00FA6EE3" w:rsidRDefault="008B4B9B" w:rsidP="00CE5258">
      <w:pPr>
        <w:outlineLvl w:val="0"/>
        <w:rPr>
          <w:del w:id="59" w:author="Chaoyun Ma" w:date="2016-02-27T22:21:00Z"/>
        </w:rPr>
      </w:pPr>
      <w:del w:id="60" w:author="Chaoyun Ma" w:date="2016-02-27T22:21:00Z">
        <w:r w:rsidDel="00FA6EE3">
          <w:rPr>
            <w:b/>
            <w:i/>
            <w:color w:val="FF0000"/>
            <w:sz w:val="24"/>
            <w:u w:val="single"/>
          </w:rPr>
          <w:delText>REMOVE the sections (without *) that do not apply to your project and renumber the sections</w:delText>
        </w:r>
      </w:del>
    </w:p>
    <w:p w14:paraId="3A624317" w14:textId="1400BF3F" w:rsidR="00AD5B26" w:rsidDel="00FA6EE3" w:rsidRDefault="008B4B9B" w:rsidP="00CE5258">
      <w:pPr>
        <w:outlineLvl w:val="0"/>
        <w:rPr>
          <w:del w:id="61" w:author="Chaoyun Ma" w:date="2016-02-27T22:21:00Z"/>
        </w:rPr>
      </w:pPr>
      <w:del w:id="62" w:author="Chaoyun Ma" w:date="2016-02-27T22:21:00Z">
        <w:r w:rsidDel="00FA6EE3">
          <w:rPr>
            <w:b/>
            <w:i/>
            <w:color w:val="FF0000"/>
            <w:sz w:val="24"/>
            <w:u w:val="single"/>
          </w:rPr>
          <w:delText>You should change the section titles to better match your project.</w:delText>
        </w:r>
      </w:del>
    </w:p>
    <w:commentRangeEnd w:id="52"/>
    <w:p w14:paraId="66B491E2" w14:textId="77777777" w:rsidR="00AD5B26" w:rsidRDefault="00CE5258">
      <w:r>
        <w:rPr>
          <w:rStyle w:val="af1"/>
        </w:rPr>
        <w:commentReference w:id="52"/>
      </w:r>
    </w:p>
    <w:p w14:paraId="384D84B6" w14:textId="77777777" w:rsidR="00AD5B26" w:rsidRDefault="00AD5B26">
      <w:bookmarkStart w:id="63" w:name="h.30j0zll" w:colFirst="0" w:colLast="0"/>
      <w:bookmarkEnd w:id="63"/>
    </w:p>
    <w:p w14:paraId="10E90C64" w14:textId="77777777" w:rsidR="00AD5B26" w:rsidRDefault="008B4B9B">
      <w:r>
        <w:br w:type="page"/>
      </w:r>
    </w:p>
    <w:p w14:paraId="578D1CBD" w14:textId="77777777" w:rsidR="00AD5B26" w:rsidRDefault="008B4B9B" w:rsidP="00CE5258">
      <w:pPr>
        <w:spacing w:after="240"/>
        <w:outlineLvl w:val="0"/>
      </w:pPr>
      <w:r>
        <w:rPr>
          <w:rFonts w:ascii="Arial" w:eastAsia="Arial" w:hAnsi="Arial" w:cs="Arial"/>
          <w:b/>
          <w:color w:val="FFFFFF"/>
          <w:sz w:val="28"/>
        </w:rPr>
        <w:lastRenderedPageBreak/>
        <w:t>Table of Contents</w:t>
      </w:r>
      <w:hyperlink w:anchor="h.gjdgxs"/>
    </w:p>
    <w:p w14:paraId="5B945247" w14:textId="77777777" w:rsidR="00AD5B26" w:rsidRDefault="00C0278C" w:rsidP="00CE5258">
      <w:pPr>
        <w:tabs>
          <w:tab w:val="right" w:pos="8280"/>
        </w:tabs>
        <w:spacing w:before="240"/>
        <w:jc w:val="left"/>
        <w:outlineLvl w:val="0"/>
      </w:pPr>
      <w:hyperlink w:anchor="h.gjdgxs">
        <w:r w:rsidR="008B4B9B">
          <w:rPr>
            <w:b/>
            <w:smallCaps/>
            <w:color w:val="0000FF"/>
            <w:sz w:val="24"/>
            <w:u w:val="single"/>
          </w:rPr>
          <w:t>Revisions</w:t>
        </w:r>
      </w:hyperlink>
      <w:hyperlink w:anchor="h.30j0zll">
        <w:r w:rsidR="008B4B9B">
          <w:rPr>
            <w:b/>
            <w:smallCaps/>
            <w:sz w:val="24"/>
          </w:rPr>
          <w:tab/>
        </w:r>
      </w:hyperlink>
      <w:hyperlink w:anchor="h.30j0zll"/>
    </w:p>
    <w:p w14:paraId="642562E7" w14:textId="77777777" w:rsidR="00AD5B26" w:rsidRDefault="00C0278C" w:rsidP="00CE5258">
      <w:pPr>
        <w:tabs>
          <w:tab w:val="right" w:pos="8280"/>
        </w:tabs>
        <w:spacing w:before="240"/>
        <w:jc w:val="left"/>
        <w:outlineLvl w:val="0"/>
      </w:pPr>
      <w:hyperlink w:anchor="h.30j0zll">
        <w:r w:rsidR="008B4B9B">
          <w:rPr>
            <w:b/>
            <w:smallCaps/>
            <w:color w:val="0000FF"/>
            <w:sz w:val="24"/>
            <w:u w:val="single"/>
          </w:rPr>
          <w:t>Table of Contents</w:t>
        </w:r>
      </w:hyperlink>
      <w:r w:rsidR="008B4B9B">
        <w:rPr>
          <w:b/>
          <w:smallCaps/>
          <w:sz w:val="24"/>
        </w:rPr>
        <w:tab/>
      </w:r>
    </w:p>
    <w:p w14:paraId="09503474" w14:textId="77777777" w:rsidR="00AD5B26" w:rsidRDefault="008B4B9B">
      <w:pPr>
        <w:tabs>
          <w:tab w:val="right" w:pos="8280"/>
        </w:tabs>
        <w:spacing w:before="240"/>
        <w:jc w:val="left"/>
      </w:pPr>
      <w:r>
        <w:rPr>
          <w:b/>
          <w:smallCaps/>
          <w:color w:val="0000FF"/>
          <w:sz w:val="24"/>
          <w:u w:val="single"/>
        </w:rPr>
        <w:t>1 * Executive Summary</w:t>
      </w:r>
      <w:hyperlink w:anchor="h.3znysh7">
        <w:r>
          <w:rPr>
            <w:b/>
            <w:smallCaps/>
            <w:sz w:val="24"/>
          </w:rPr>
          <w:tab/>
        </w:r>
      </w:hyperlink>
      <w:hyperlink w:anchor="h.3znysh7"/>
    </w:p>
    <w:p w14:paraId="64F8F545" w14:textId="77777777" w:rsidR="00AD5B26" w:rsidRDefault="00C0278C">
      <w:pPr>
        <w:tabs>
          <w:tab w:val="right" w:pos="8280"/>
        </w:tabs>
        <w:spacing w:before="240"/>
        <w:jc w:val="left"/>
      </w:pPr>
      <w:hyperlink w:anchor="h.3znysh7">
        <w:r w:rsidR="008B4B9B">
          <w:rPr>
            <w:b/>
            <w:smallCaps/>
            <w:color w:val="0000FF"/>
            <w:sz w:val="24"/>
            <w:u w:val="single"/>
          </w:rPr>
          <w:t>2 * Introduction</w:t>
        </w:r>
      </w:hyperlink>
      <w:hyperlink w:anchor="h.tyjcwt">
        <w:r w:rsidR="008B4B9B">
          <w:rPr>
            <w:b/>
            <w:smallCaps/>
            <w:sz w:val="24"/>
          </w:rPr>
          <w:tab/>
        </w:r>
      </w:hyperlink>
      <w:hyperlink w:anchor="h.tyjcwt"/>
    </w:p>
    <w:p w14:paraId="3DE63B92" w14:textId="77777777" w:rsidR="00AD5B26" w:rsidRDefault="00C0278C">
      <w:pPr>
        <w:tabs>
          <w:tab w:val="right" w:pos="8280"/>
        </w:tabs>
        <w:spacing w:after="0"/>
        <w:jc w:val="left"/>
      </w:pPr>
      <w:hyperlink w:anchor="h.tyjcwt">
        <w:r w:rsidR="008B4B9B">
          <w:rPr>
            <w:smallCaps/>
            <w:color w:val="0000FF"/>
            <w:sz w:val="24"/>
            <w:u w:val="single"/>
          </w:rPr>
          <w:t>2.1 * Design Objectives and System Overview</w:t>
        </w:r>
      </w:hyperlink>
      <w:r w:rsidR="008B4B9B">
        <w:rPr>
          <w:smallCaps/>
          <w:sz w:val="24"/>
        </w:rPr>
        <w:tab/>
      </w:r>
    </w:p>
    <w:p w14:paraId="44883245" w14:textId="77777777" w:rsidR="00AD5B26" w:rsidRDefault="008B4B9B">
      <w:pPr>
        <w:tabs>
          <w:tab w:val="right" w:pos="8280"/>
        </w:tabs>
        <w:spacing w:after="0"/>
        <w:jc w:val="left"/>
      </w:pPr>
      <w:r>
        <w:rPr>
          <w:smallCaps/>
          <w:color w:val="0000FF"/>
          <w:sz w:val="24"/>
          <w:u w:val="single"/>
        </w:rPr>
        <w:t>2.2 * Backgrounds and Prior Art</w:t>
      </w:r>
      <w:hyperlink w:anchor="h.4d34og8">
        <w:r>
          <w:rPr>
            <w:smallCaps/>
            <w:sz w:val="24"/>
          </w:rPr>
          <w:tab/>
        </w:r>
      </w:hyperlink>
      <w:hyperlink w:anchor="h.4d34og8"/>
    </w:p>
    <w:p w14:paraId="37FD5FED" w14:textId="77777777" w:rsidR="00AD5B26" w:rsidRDefault="00C0278C">
      <w:pPr>
        <w:tabs>
          <w:tab w:val="right" w:pos="8280"/>
        </w:tabs>
        <w:spacing w:after="0"/>
        <w:jc w:val="left"/>
      </w:pPr>
      <w:hyperlink w:anchor="h.4d34og8">
        <w:r w:rsidR="008B4B9B">
          <w:rPr>
            <w:smallCaps/>
            <w:color w:val="0000FF"/>
            <w:sz w:val="24"/>
            <w:u w:val="single"/>
          </w:rPr>
          <w:t>2.3 * Development Environment and Tools</w:t>
        </w:r>
      </w:hyperlink>
      <w:hyperlink w:anchor="h.2s8eyo1">
        <w:r w:rsidR="008B4B9B">
          <w:rPr>
            <w:smallCaps/>
            <w:sz w:val="24"/>
          </w:rPr>
          <w:tab/>
        </w:r>
      </w:hyperlink>
      <w:hyperlink w:anchor="h.2s8eyo1"/>
    </w:p>
    <w:p w14:paraId="0E55DF4B" w14:textId="77777777" w:rsidR="00AD5B26" w:rsidRDefault="00C0278C">
      <w:pPr>
        <w:tabs>
          <w:tab w:val="right" w:pos="8280"/>
        </w:tabs>
        <w:spacing w:after="0"/>
        <w:jc w:val="left"/>
      </w:pPr>
      <w:hyperlink w:anchor="h.2s8eyo1">
        <w:r w:rsidR="008B4B9B">
          <w:rPr>
            <w:smallCaps/>
            <w:color w:val="0000FF"/>
            <w:sz w:val="24"/>
            <w:u w:val="single"/>
          </w:rPr>
          <w:t>2.4 * Related Documents and Supporting Materials</w:t>
        </w:r>
      </w:hyperlink>
      <w:hyperlink w:anchor="h.3rdcrjn">
        <w:r w:rsidR="008B4B9B">
          <w:rPr>
            <w:smallCaps/>
            <w:sz w:val="24"/>
          </w:rPr>
          <w:tab/>
        </w:r>
      </w:hyperlink>
      <w:hyperlink w:anchor="h.3rdcrjn"/>
    </w:p>
    <w:p w14:paraId="0F63EBB5" w14:textId="77777777" w:rsidR="00AD5B26" w:rsidRDefault="00C0278C">
      <w:pPr>
        <w:tabs>
          <w:tab w:val="right" w:pos="8280"/>
        </w:tabs>
        <w:spacing w:after="0"/>
        <w:jc w:val="left"/>
      </w:pPr>
      <w:hyperlink w:anchor="h.3rdcrjn">
        <w:r w:rsidR="008B4B9B">
          <w:rPr>
            <w:smallCaps/>
            <w:color w:val="0000FF"/>
            <w:sz w:val="24"/>
            <w:u w:val="single"/>
          </w:rPr>
          <w:t>2.5 * Definitions and Acronyms</w:t>
        </w:r>
      </w:hyperlink>
      <w:r w:rsidR="008B4B9B">
        <w:rPr>
          <w:smallCaps/>
          <w:sz w:val="24"/>
        </w:rPr>
        <w:tab/>
      </w:r>
    </w:p>
    <w:p w14:paraId="07563FB8" w14:textId="77777777" w:rsidR="00AD5B26" w:rsidRDefault="008B4B9B">
      <w:pPr>
        <w:tabs>
          <w:tab w:val="right" w:pos="8280"/>
        </w:tabs>
        <w:spacing w:before="240"/>
        <w:jc w:val="left"/>
      </w:pPr>
      <w:r>
        <w:rPr>
          <w:b/>
          <w:smallCaps/>
          <w:color w:val="0000FF"/>
          <w:sz w:val="24"/>
          <w:u w:val="single"/>
        </w:rPr>
        <w:t>3 * Design Considerations</w:t>
      </w:r>
      <w:r>
        <w:rPr>
          <w:b/>
          <w:smallCaps/>
          <w:sz w:val="24"/>
        </w:rPr>
        <w:tab/>
      </w:r>
    </w:p>
    <w:p w14:paraId="12D73BD4" w14:textId="77777777" w:rsidR="00AD5B26" w:rsidRDefault="008B4B9B">
      <w:pPr>
        <w:tabs>
          <w:tab w:val="right" w:pos="8280"/>
        </w:tabs>
        <w:spacing w:after="0"/>
        <w:jc w:val="left"/>
      </w:pPr>
      <w:r>
        <w:rPr>
          <w:smallCaps/>
          <w:color w:val="0000FF"/>
          <w:sz w:val="24"/>
          <w:u w:val="single"/>
        </w:rPr>
        <w:t>3.1 * Assumptions</w:t>
      </w:r>
      <w:r>
        <w:rPr>
          <w:smallCaps/>
          <w:sz w:val="24"/>
        </w:rPr>
        <w:tab/>
      </w:r>
    </w:p>
    <w:p w14:paraId="661F0084" w14:textId="77777777" w:rsidR="00AD5B26" w:rsidRDefault="008B4B9B">
      <w:pPr>
        <w:tabs>
          <w:tab w:val="right" w:pos="8280"/>
        </w:tabs>
        <w:spacing w:after="0"/>
        <w:jc w:val="left"/>
      </w:pPr>
      <w:r>
        <w:rPr>
          <w:smallCaps/>
          <w:color w:val="0000FF"/>
          <w:sz w:val="24"/>
          <w:u w:val="single"/>
        </w:rPr>
        <w:t>3.2 * Realistic Constraints</w:t>
      </w:r>
      <w:r>
        <w:rPr>
          <w:smallCaps/>
          <w:sz w:val="24"/>
        </w:rPr>
        <w:tab/>
      </w:r>
    </w:p>
    <w:p w14:paraId="4E63B340" w14:textId="77777777" w:rsidR="00AD5B26" w:rsidRDefault="008B4B9B">
      <w:pPr>
        <w:tabs>
          <w:tab w:val="right" w:pos="8280"/>
        </w:tabs>
        <w:spacing w:after="0"/>
        <w:jc w:val="left"/>
      </w:pPr>
      <w:r>
        <w:rPr>
          <w:smallCaps/>
          <w:color w:val="0000FF"/>
          <w:sz w:val="24"/>
          <w:u w:val="single"/>
        </w:rPr>
        <w:t>3.3 * System Environment and External Interfaces</w:t>
      </w:r>
      <w:hyperlink w:anchor="h.2jxsxqh">
        <w:r>
          <w:rPr>
            <w:smallCaps/>
            <w:sz w:val="24"/>
          </w:rPr>
          <w:tab/>
        </w:r>
      </w:hyperlink>
      <w:hyperlink w:anchor="h.2jxsxqh"/>
    </w:p>
    <w:p w14:paraId="61E07C49" w14:textId="77777777" w:rsidR="00AD5B26" w:rsidRDefault="00C0278C">
      <w:pPr>
        <w:tabs>
          <w:tab w:val="right" w:pos="8280"/>
        </w:tabs>
        <w:spacing w:after="0"/>
        <w:jc w:val="left"/>
      </w:pPr>
      <w:hyperlink w:anchor="h.2jxsxqh">
        <w:r w:rsidR="008B4B9B">
          <w:rPr>
            <w:smallCaps/>
            <w:color w:val="0000FF"/>
            <w:sz w:val="24"/>
            <w:u w:val="single"/>
          </w:rPr>
          <w:t>3.4 * Industry Standards</w:t>
        </w:r>
      </w:hyperlink>
      <w:hyperlink w:anchor="h.z337ya">
        <w:r w:rsidR="008B4B9B">
          <w:rPr>
            <w:smallCaps/>
            <w:sz w:val="24"/>
          </w:rPr>
          <w:tab/>
        </w:r>
      </w:hyperlink>
      <w:hyperlink w:anchor="h.z337ya"/>
    </w:p>
    <w:p w14:paraId="7C0CD4C8" w14:textId="77777777" w:rsidR="00AD5B26" w:rsidRDefault="00C0278C">
      <w:pPr>
        <w:tabs>
          <w:tab w:val="right" w:pos="8280"/>
        </w:tabs>
        <w:spacing w:after="0"/>
        <w:jc w:val="left"/>
      </w:pPr>
      <w:hyperlink w:anchor="h.z337ya">
        <w:r w:rsidR="008B4B9B">
          <w:rPr>
            <w:smallCaps/>
            <w:color w:val="0000FF"/>
            <w:sz w:val="24"/>
            <w:u w:val="single"/>
          </w:rPr>
          <w:t>3.5 * Budget and Cost Analysis</w:t>
        </w:r>
      </w:hyperlink>
      <w:hyperlink w:anchor="h.3j2qqm3">
        <w:r w:rsidR="008B4B9B">
          <w:rPr>
            <w:smallCaps/>
            <w:sz w:val="24"/>
          </w:rPr>
          <w:tab/>
        </w:r>
      </w:hyperlink>
      <w:hyperlink w:anchor="h.3j2qqm3"/>
    </w:p>
    <w:p w14:paraId="134BFBD0" w14:textId="77777777" w:rsidR="00AD5B26" w:rsidRDefault="00C0278C">
      <w:pPr>
        <w:tabs>
          <w:tab w:val="right" w:pos="8280"/>
        </w:tabs>
        <w:spacing w:after="0"/>
        <w:jc w:val="left"/>
      </w:pPr>
      <w:hyperlink w:anchor="h.3j2qqm3">
        <w:r w:rsidR="008B4B9B">
          <w:rPr>
            <w:smallCaps/>
            <w:color w:val="0000FF"/>
            <w:sz w:val="24"/>
            <w:u w:val="single"/>
          </w:rPr>
          <w:t>3.6 * Safety</w:t>
        </w:r>
      </w:hyperlink>
      <w:hyperlink w:anchor="h.1y810tw">
        <w:r w:rsidR="008B4B9B">
          <w:rPr>
            <w:smallCaps/>
            <w:sz w:val="24"/>
          </w:rPr>
          <w:tab/>
        </w:r>
      </w:hyperlink>
      <w:hyperlink w:anchor="h.1y810tw"/>
    </w:p>
    <w:p w14:paraId="6508177A" w14:textId="77777777" w:rsidR="00AD5B26" w:rsidRDefault="00C0278C">
      <w:pPr>
        <w:tabs>
          <w:tab w:val="right" w:pos="8280"/>
        </w:tabs>
        <w:spacing w:after="0"/>
        <w:jc w:val="left"/>
      </w:pPr>
      <w:hyperlink w:anchor="h.1y810tw">
        <w:r w:rsidR="008B4B9B">
          <w:rPr>
            <w:smallCaps/>
            <w:color w:val="0000FF"/>
            <w:sz w:val="24"/>
            <w:u w:val="single"/>
          </w:rPr>
          <w:t>3.7 Performance, Security, Quality, Reliability, Aesthetics etc.</w:t>
        </w:r>
      </w:hyperlink>
      <w:hyperlink w:anchor="h.4i7ojhp">
        <w:r w:rsidR="008B4B9B">
          <w:rPr>
            <w:smallCaps/>
            <w:sz w:val="24"/>
          </w:rPr>
          <w:tab/>
        </w:r>
      </w:hyperlink>
      <w:hyperlink w:anchor="h.4i7ojhp"/>
    </w:p>
    <w:p w14:paraId="02799704" w14:textId="77777777" w:rsidR="00AD5B26" w:rsidRDefault="00C0278C">
      <w:pPr>
        <w:tabs>
          <w:tab w:val="right" w:pos="8280"/>
        </w:tabs>
        <w:spacing w:after="0"/>
        <w:jc w:val="left"/>
      </w:pPr>
      <w:hyperlink w:anchor="h.4i7ojhp">
        <w:r w:rsidR="008B4B9B">
          <w:rPr>
            <w:smallCaps/>
            <w:color w:val="0000FF"/>
            <w:sz w:val="24"/>
            <w:u w:val="single"/>
          </w:rPr>
          <w:t>3.8 * Documentation</w:t>
        </w:r>
      </w:hyperlink>
      <w:r w:rsidR="008B4B9B">
        <w:rPr>
          <w:smallCaps/>
          <w:sz w:val="24"/>
        </w:rPr>
        <w:tab/>
      </w:r>
    </w:p>
    <w:p w14:paraId="0DA312F4" w14:textId="77777777" w:rsidR="00AD5B26" w:rsidRDefault="008B4B9B">
      <w:pPr>
        <w:tabs>
          <w:tab w:val="right" w:pos="8280"/>
        </w:tabs>
        <w:spacing w:after="0"/>
        <w:jc w:val="left"/>
      </w:pPr>
      <w:r>
        <w:rPr>
          <w:smallCaps/>
          <w:color w:val="0000FF"/>
          <w:sz w:val="24"/>
          <w:u w:val="single"/>
        </w:rPr>
        <w:t>3.9 Design Methodology</w:t>
      </w:r>
      <w:r>
        <w:rPr>
          <w:smallCaps/>
          <w:sz w:val="24"/>
        </w:rPr>
        <w:tab/>
      </w:r>
    </w:p>
    <w:p w14:paraId="441ACB59" w14:textId="77777777" w:rsidR="00AD5B26" w:rsidRDefault="008B4B9B">
      <w:pPr>
        <w:tabs>
          <w:tab w:val="right" w:pos="8280"/>
        </w:tabs>
        <w:spacing w:after="0"/>
        <w:jc w:val="left"/>
      </w:pPr>
      <w:r>
        <w:rPr>
          <w:smallCaps/>
          <w:color w:val="0000FF"/>
          <w:sz w:val="24"/>
          <w:u w:val="single"/>
        </w:rPr>
        <w:t>3.10 Risks and Volatile Areas</w:t>
      </w:r>
      <w:hyperlink w:anchor="h.2xcytpi">
        <w:r>
          <w:rPr>
            <w:smallCaps/>
            <w:sz w:val="24"/>
          </w:rPr>
          <w:tab/>
        </w:r>
      </w:hyperlink>
      <w:hyperlink w:anchor="h.2xcytpi"/>
    </w:p>
    <w:p w14:paraId="52F7E25C" w14:textId="77777777" w:rsidR="00AD5B26" w:rsidRDefault="00C0278C">
      <w:pPr>
        <w:tabs>
          <w:tab w:val="right" w:pos="8280"/>
        </w:tabs>
        <w:spacing w:after="0"/>
        <w:jc w:val="left"/>
      </w:pPr>
      <w:hyperlink w:anchor="h.2xcytpi">
        <w:r w:rsidR="008B4B9B">
          <w:rPr>
            <w:smallCaps/>
            <w:color w:val="0000FF"/>
            <w:sz w:val="24"/>
            <w:u w:val="single"/>
          </w:rPr>
          <w:t>3.11 * Understanding of Professional and Ethical Responsibility</w:t>
        </w:r>
      </w:hyperlink>
      <w:hyperlink w:anchor="h.1ci93xb">
        <w:r w:rsidR="008B4B9B">
          <w:rPr>
            <w:smallCaps/>
            <w:sz w:val="24"/>
          </w:rPr>
          <w:tab/>
        </w:r>
      </w:hyperlink>
      <w:hyperlink w:anchor="h.1ci93xb"/>
    </w:p>
    <w:p w14:paraId="0AB3B2C6" w14:textId="77777777" w:rsidR="00AD5B26" w:rsidRDefault="00C0278C">
      <w:pPr>
        <w:tabs>
          <w:tab w:val="right" w:pos="8280"/>
        </w:tabs>
        <w:spacing w:after="0"/>
        <w:jc w:val="left"/>
      </w:pPr>
      <w:hyperlink w:anchor="h.1ci93xb">
        <w:r w:rsidR="008B4B9B">
          <w:rPr>
            <w:smallCaps/>
            <w:color w:val="0000FF"/>
            <w:sz w:val="24"/>
            <w:u w:val="single"/>
          </w:rPr>
          <w:t>3.12 * Global, Economic, Environmental and Societal Impact</w:t>
        </w:r>
      </w:hyperlink>
      <w:hyperlink w:anchor="h.3whwml4">
        <w:r w:rsidR="008B4B9B">
          <w:rPr>
            <w:smallCaps/>
            <w:sz w:val="24"/>
          </w:rPr>
          <w:tab/>
        </w:r>
      </w:hyperlink>
      <w:hyperlink w:anchor="h.3whwml4"/>
    </w:p>
    <w:p w14:paraId="2ADE171E" w14:textId="77777777" w:rsidR="00AD5B26" w:rsidRDefault="00C0278C">
      <w:pPr>
        <w:tabs>
          <w:tab w:val="right" w:pos="8280"/>
        </w:tabs>
        <w:spacing w:after="0"/>
        <w:jc w:val="left"/>
      </w:pPr>
      <w:hyperlink w:anchor="h.3whwml4">
        <w:r w:rsidR="008B4B9B">
          <w:rPr>
            <w:smallCaps/>
            <w:color w:val="0000FF"/>
            <w:sz w:val="24"/>
            <w:u w:val="single"/>
          </w:rPr>
          <w:t>3.13 * Contemporary Engineering Issues</w:t>
        </w:r>
      </w:hyperlink>
      <w:hyperlink w:anchor="h.2bn6wsx">
        <w:r w:rsidR="008B4B9B">
          <w:rPr>
            <w:smallCaps/>
            <w:sz w:val="24"/>
          </w:rPr>
          <w:tab/>
        </w:r>
      </w:hyperlink>
      <w:hyperlink w:anchor="h.2bn6wsx"/>
    </w:p>
    <w:p w14:paraId="2529B4CA" w14:textId="77777777" w:rsidR="00AD5B26" w:rsidRDefault="00C0278C">
      <w:pPr>
        <w:tabs>
          <w:tab w:val="right" w:pos="8280"/>
        </w:tabs>
        <w:spacing w:after="0"/>
        <w:jc w:val="left"/>
      </w:pPr>
      <w:hyperlink w:anchor="h.2bn6wsx">
        <w:r w:rsidR="008B4B9B">
          <w:rPr>
            <w:smallCaps/>
            <w:color w:val="0000FF"/>
            <w:sz w:val="24"/>
            <w:u w:val="single"/>
          </w:rPr>
          <w:t>3.14 * Recognition of the need for and an ability to engage in lifelong learning</w:t>
        </w:r>
      </w:hyperlink>
      <w:hyperlink w:anchor="h.qsh70q">
        <w:r w:rsidR="008B4B9B">
          <w:rPr>
            <w:smallCaps/>
            <w:sz w:val="24"/>
          </w:rPr>
          <w:tab/>
        </w:r>
      </w:hyperlink>
      <w:hyperlink w:anchor="h.qsh70q"/>
    </w:p>
    <w:p w14:paraId="4C096985" w14:textId="77777777" w:rsidR="00AD5B26" w:rsidRDefault="00C0278C">
      <w:pPr>
        <w:tabs>
          <w:tab w:val="right" w:pos="8280"/>
        </w:tabs>
        <w:spacing w:after="0"/>
        <w:jc w:val="left"/>
      </w:pPr>
      <w:hyperlink w:anchor="h.qsh70q">
        <w:r w:rsidR="008B4B9B">
          <w:rPr>
            <w:smallCaps/>
            <w:color w:val="0000FF"/>
            <w:sz w:val="24"/>
            <w:u w:val="single"/>
          </w:rPr>
          <w:t>3.15 * Importance of Team Work</w:t>
        </w:r>
      </w:hyperlink>
      <w:r w:rsidR="008B4B9B">
        <w:rPr>
          <w:smallCaps/>
          <w:sz w:val="24"/>
        </w:rPr>
        <w:tab/>
      </w:r>
    </w:p>
    <w:p w14:paraId="2021FFBD" w14:textId="77777777" w:rsidR="00AD5B26" w:rsidRDefault="008B4B9B" w:rsidP="00CE5258">
      <w:pPr>
        <w:tabs>
          <w:tab w:val="right" w:pos="8280"/>
        </w:tabs>
        <w:spacing w:before="240"/>
        <w:jc w:val="left"/>
        <w:outlineLvl w:val="0"/>
      </w:pPr>
      <w:r>
        <w:rPr>
          <w:b/>
          <w:smallCaps/>
          <w:color w:val="0000FF"/>
          <w:sz w:val="24"/>
          <w:u w:val="single"/>
        </w:rPr>
        <w:t>4 Experiment Design and Feasibility Study</w:t>
      </w:r>
      <w:hyperlink w:anchor="h.1pxezwc">
        <w:r>
          <w:rPr>
            <w:b/>
            <w:smallCaps/>
            <w:sz w:val="24"/>
          </w:rPr>
          <w:tab/>
        </w:r>
      </w:hyperlink>
      <w:hyperlink w:anchor="h.1pxezwc"/>
    </w:p>
    <w:p w14:paraId="535CC921" w14:textId="77777777" w:rsidR="00AD5B26" w:rsidRDefault="00C0278C">
      <w:pPr>
        <w:tabs>
          <w:tab w:val="right" w:pos="8280"/>
        </w:tabs>
        <w:spacing w:after="0"/>
        <w:jc w:val="left"/>
      </w:pPr>
      <w:hyperlink w:anchor="h.1pxezwc">
        <w:r w:rsidR="008B4B9B">
          <w:rPr>
            <w:smallCaps/>
            <w:color w:val="0000FF"/>
            <w:sz w:val="24"/>
            <w:u w:val="single"/>
          </w:rPr>
          <w:t>4.1 Experiment Design</w:t>
        </w:r>
      </w:hyperlink>
      <w:hyperlink w:anchor="h.49x2ik5">
        <w:r w:rsidR="008B4B9B">
          <w:rPr>
            <w:smallCaps/>
            <w:sz w:val="24"/>
          </w:rPr>
          <w:tab/>
        </w:r>
      </w:hyperlink>
      <w:hyperlink w:anchor="h.49x2ik5"/>
    </w:p>
    <w:p w14:paraId="299CDE2B" w14:textId="77777777" w:rsidR="00AD5B26" w:rsidRDefault="00C0278C">
      <w:pPr>
        <w:tabs>
          <w:tab w:val="right" w:pos="8280"/>
        </w:tabs>
        <w:spacing w:after="0"/>
        <w:jc w:val="left"/>
      </w:pPr>
      <w:hyperlink w:anchor="h.49x2ik5">
        <w:r w:rsidR="008B4B9B">
          <w:rPr>
            <w:smallCaps/>
            <w:color w:val="0000FF"/>
            <w:sz w:val="24"/>
            <w:u w:val="single"/>
          </w:rPr>
          <w:t>4.2 Experiment Results and Feasibility</w:t>
        </w:r>
      </w:hyperlink>
      <w:hyperlink w:anchor="h.2p2csry">
        <w:r w:rsidR="008B4B9B">
          <w:rPr>
            <w:smallCaps/>
            <w:sz w:val="24"/>
          </w:rPr>
          <w:tab/>
        </w:r>
      </w:hyperlink>
      <w:hyperlink w:anchor="h.2p2csry"/>
    </w:p>
    <w:p w14:paraId="0203CFAC" w14:textId="77777777" w:rsidR="00AD5B26" w:rsidRDefault="00C0278C" w:rsidP="00CE5258">
      <w:pPr>
        <w:tabs>
          <w:tab w:val="right" w:pos="8280"/>
        </w:tabs>
        <w:spacing w:before="240"/>
        <w:jc w:val="left"/>
        <w:outlineLvl w:val="0"/>
      </w:pPr>
      <w:hyperlink w:anchor="h.2p2csry">
        <w:r w:rsidR="008B4B9B">
          <w:rPr>
            <w:b/>
            <w:smallCaps/>
            <w:color w:val="0000FF"/>
            <w:sz w:val="24"/>
            <w:u w:val="single"/>
          </w:rPr>
          <w:t>5 Architecture</w:t>
        </w:r>
      </w:hyperlink>
      <w:r w:rsidR="008B4B9B">
        <w:rPr>
          <w:b/>
          <w:smallCaps/>
          <w:sz w:val="24"/>
        </w:rPr>
        <w:tab/>
      </w:r>
    </w:p>
    <w:p w14:paraId="6742A7DD" w14:textId="77777777" w:rsidR="00AD5B26" w:rsidRDefault="008B4B9B">
      <w:pPr>
        <w:tabs>
          <w:tab w:val="right" w:pos="8280"/>
        </w:tabs>
        <w:spacing w:after="0"/>
        <w:jc w:val="left"/>
      </w:pPr>
      <w:r>
        <w:rPr>
          <w:smallCaps/>
          <w:color w:val="0000FF"/>
          <w:sz w:val="24"/>
          <w:u w:val="single"/>
        </w:rPr>
        <w:t>5.1 System Architecture</w:t>
      </w:r>
      <w:hyperlink w:anchor="h.3o7alnk">
        <w:r>
          <w:rPr>
            <w:smallCaps/>
            <w:sz w:val="24"/>
          </w:rPr>
          <w:tab/>
        </w:r>
      </w:hyperlink>
      <w:hyperlink w:anchor="h.3o7alnk"/>
    </w:p>
    <w:p w14:paraId="032EB3D7" w14:textId="77777777" w:rsidR="00AD5B26" w:rsidRDefault="00C0278C">
      <w:pPr>
        <w:tabs>
          <w:tab w:val="right" w:pos="8280"/>
        </w:tabs>
        <w:spacing w:after="0"/>
        <w:jc w:val="left"/>
      </w:pPr>
      <w:hyperlink w:anchor="h.3o7alnk">
        <w:r w:rsidR="008B4B9B">
          <w:rPr>
            <w:smallCaps/>
            <w:color w:val="0000FF"/>
            <w:sz w:val="24"/>
            <w:u w:val="single"/>
          </w:rPr>
          <w:t>5.2 Rationale and Alternatives</w:t>
        </w:r>
      </w:hyperlink>
      <w:hyperlink w:anchor="h.23ckvvd">
        <w:r w:rsidR="008B4B9B">
          <w:rPr>
            <w:smallCaps/>
            <w:sz w:val="24"/>
          </w:rPr>
          <w:tab/>
        </w:r>
      </w:hyperlink>
      <w:hyperlink w:anchor="h.23ckvvd"/>
    </w:p>
    <w:p w14:paraId="31B5EE76" w14:textId="77777777" w:rsidR="00AD5B26" w:rsidRDefault="00C0278C">
      <w:pPr>
        <w:tabs>
          <w:tab w:val="right" w:pos="8280"/>
        </w:tabs>
        <w:spacing w:before="240"/>
        <w:jc w:val="left"/>
      </w:pPr>
      <w:hyperlink w:anchor="h.23ckvvd">
        <w:r w:rsidR="008B4B9B">
          <w:rPr>
            <w:b/>
            <w:smallCaps/>
            <w:color w:val="0000FF"/>
            <w:sz w:val="24"/>
            <w:u w:val="single"/>
          </w:rPr>
          <w:t>6 * High Level Design</w:t>
        </w:r>
      </w:hyperlink>
      <w:hyperlink w:anchor="h.ihv636">
        <w:r w:rsidR="008B4B9B">
          <w:rPr>
            <w:b/>
            <w:smallCaps/>
            <w:sz w:val="24"/>
          </w:rPr>
          <w:tab/>
        </w:r>
      </w:hyperlink>
      <w:hyperlink w:anchor="h.ihv636"/>
    </w:p>
    <w:p w14:paraId="2B89F6EB" w14:textId="77777777" w:rsidR="00AD5B26" w:rsidRDefault="00C0278C">
      <w:pPr>
        <w:tabs>
          <w:tab w:val="right" w:pos="8280"/>
        </w:tabs>
        <w:spacing w:after="0"/>
        <w:jc w:val="left"/>
      </w:pPr>
      <w:hyperlink w:anchor="h.ihv636">
        <w:r w:rsidR="008B4B9B">
          <w:rPr>
            <w:smallCaps/>
            <w:color w:val="0000FF"/>
            <w:sz w:val="24"/>
            <w:u w:val="single"/>
          </w:rPr>
          <w:t>6.1 Conceptual View</w:t>
        </w:r>
      </w:hyperlink>
      <w:hyperlink w:anchor="h.32hioqz">
        <w:r w:rsidR="008B4B9B">
          <w:rPr>
            <w:smallCaps/>
            <w:sz w:val="24"/>
          </w:rPr>
          <w:tab/>
        </w:r>
      </w:hyperlink>
      <w:hyperlink w:anchor="h.32hioqz"/>
    </w:p>
    <w:p w14:paraId="66D25BE0" w14:textId="77777777" w:rsidR="00AD5B26" w:rsidRDefault="00C0278C">
      <w:pPr>
        <w:tabs>
          <w:tab w:val="right" w:pos="8280"/>
        </w:tabs>
        <w:spacing w:after="0"/>
        <w:jc w:val="left"/>
      </w:pPr>
      <w:hyperlink w:anchor="h.32hioqz">
        <w:r w:rsidR="008B4B9B">
          <w:rPr>
            <w:smallCaps/>
            <w:color w:val="0000FF"/>
            <w:sz w:val="24"/>
            <w:u w:val="single"/>
          </w:rPr>
          <w:t>6.2 Hardware</w:t>
        </w:r>
      </w:hyperlink>
      <w:hyperlink w:anchor="h.1hmsyys">
        <w:r w:rsidR="008B4B9B">
          <w:rPr>
            <w:smallCaps/>
            <w:sz w:val="24"/>
          </w:rPr>
          <w:tab/>
        </w:r>
      </w:hyperlink>
      <w:hyperlink w:anchor="h.1hmsyys"/>
    </w:p>
    <w:p w14:paraId="2F1B9DA8" w14:textId="77777777" w:rsidR="00AD5B26" w:rsidRDefault="00C0278C">
      <w:pPr>
        <w:tabs>
          <w:tab w:val="right" w:pos="8280"/>
        </w:tabs>
        <w:spacing w:after="0"/>
        <w:jc w:val="left"/>
      </w:pPr>
      <w:hyperlink w:anchor="h.1hmsyys">
        <w:r w:rsidR="008B4B9B">
          <w:rPr>
            <w:smallCaps/>
            <w:color w:val="0000FF"/>
            <w:sz w:val="24"/>
            <w:u w:val="single"/>
          </w:rPr>
          <w:t>6.3 Software</w:t>
        </w:r>
      </w:hyperlink>
      <w:hyperlink w:anchor="h.41mghml">
        <w:r w:rsidR="008B4B9B">
          <w:rPr>
            <w:smallCaps/>
            <w:sz w:val="24"/>
          </w:rPr>
          <w:tab/>
        </w:r>
      </w:hyperlink>
      <w:hyperlink w:anchor="h.41mghml"/>
    </w:p>
    <w:p w14:paraId="517C047B" w14:textId="77777777" w:rsidR="00AD5B26" w:rsidRDefault="00C0278C" w:rsidP="00CE5258">
      <w:pPr>
        <w:tabs>
          <w:tab w:val="right" w:pos="8280"/>
        </w:tabs>
        <w:spacing w:before="240"/>
        <w:jc w:val="left"/>
        <w:outlineLvl w:val="0"/>
      </w:pPr>
      <w:hyperlink w:anchor="h.41mghml">
        <w:r w:rsidR="008B4B9B">
          <w:rPr>
            <w:b/>
            <w:smallCaps/>
            <w:color w:val="0000FF"/>
            <w:sz w:val="24"/>
            <w:u w:val="single"/>
          </w:rPr>
          <w:t>7 Data Structures</w:t>
        </w:r>
      </w:hyperlink>
      <w:hyperlink w:anchor="h.2grqrue">
        <w:r w:rsidR="008B4B9B">
          <w:rPr>
            <w:b/>
            <w:smallCaps/>
            <w:sz w:val="24"/>
          </w:rPr>
          <w:tab/>
        </w:r>
      </w:hyperlink>
      <w:hyperlink w:anchor="h.2grqrue"/>
    </w:p>
    <w:p w14:paraId="1DC4C358" w14:textId="77777777" w:rsidR="00AD5B26" w:rsidRDefault="00C0278C" w:rsidP="00CE5258">
      <w:pPr>
        <w:tabs>
          <w:tab w:val="right" w:pos="8280"/>
        </w:tabs>
        <w:spacing w:after="0"/>
        <w:jc w:val="left"/>
        <w:outlineLvl w:val="0"/>
      </w:pPr>
      <w:hyperlink w:anchor="h.2grqrue">
        <w:r w:rsidR="008B4B9B">
          <w:rPr>
            <w:smallCaps/>
            <w:color w:val="0000FF"/>
            <w:sz w:val="24"/>
            <w:u w:val="single"/>
          </w:rPr>
          <w:t>7.1 Internal software data structure</w:t>
        </w:r>
      </w:hyperlink>
      <w:hyperlink w:anchor="h.vx1227">
        <w:r w:rsidR="008B4B9B">
          <w:rPr>
            <w:smallCaps/>
            <w:sz w:val="24"/>
          </w:rPr>
          <w:tab/>
        </w:r>
      </w:hyperlink>
      <w:hyperlink w:anchor="h.vx1227"/>
    </w:p>
    <w:p w14:paraId="2086C696" w14:textId="77777777" w:rsidR="00AD5B26" w:rsidRDefault="00C0278C">
      <w:pPr>
        <w:tabs>
          <w:tab w:val="right" w:pos="8280"/>
        </w:tabs>
        <w:spacing w:after="0"/>
        <w:jc w:val="left"/>
      </w:pPr>
      <w:hyperlink w:anchor="h.vx1227">
        <w:r w:rsidR="008B4B9B">
          <w:rPr>
            <w:smallCaps/>
            <w:color w:val="0000FF"/>
            <w:sz w:val="24"/>
            <w:u w:val="single"/>
          </w:rPr>
          <w:t>7.2 Global data structure</w:t>
        </w:r>
      </w:hyperlink>
      <w:hyperlink w:anchor="h.3fwokq0">
        <w:r w:rsidR="008B4B9B">
          <w:rPr>
            <w:smallCaps/>
            <w:sz w:val="24"/>
          </w:rPr>
          <w:tab/>
        </w:r>
      </w:hyperlink>
      <w:hyperlink w:anchor="h.3fwokq0"/>
    </w:p>
    <w:p w14:paraId="6D7D2422" w14:textId="77777777" w:rsidR="00AD5B26" w:rsidRDefault="00C0278C" w:rsidP="00CE5258">
      <w:pPr>
        <w:tabs>
          <w:tab w:val="right" w:pos="8280"/>
        </w:tabs>
        <w:spacing w:after="0"/>
        <w:jc w:val="left"/>
        <w:outlineLvl w:val="0"/>
      </w:pPr>
      <w:hyperlink w:anchor="h.3fwokq0">
        <w:r w:rsidR="008B4B9B">
          <w:rPr>
            <w:smallCaps/>
            <w:color w:val="0000FF"/>
            <w:sz w:val="24"/>
            <w:u w:val="single"/>
          </w:rPr>
          <w:t>7.3 Temporary data structure</w:t>
        </w:r>
      </w:hyperlink>
      <w:hyperlink w:anchor="h.1v1yuxt">
        <w:r w:rsidR="008B4B9B">
          <w:rPr>
            <w:smallCaps/>
            <w:sz w:val="24"/>
          </w:rPr>
          <w:tab/>
        </w:r>
      </w:hyperlink>
      <w:hyperlink w:anchor="h.1v1yuxt"/>
    </w:p>
    <w:p w14:paraId="74E01CAB" w14:textId="77777777" w:rsidR="00AD5B26" w:rsidRDefault="00C0278C" w:rsidP="00CE5258">
      <w:pPr>
        <w:tabs>
          <w:tab w:val="right" w:pos="8280"/>
        </w:tabs>
        <w:spacing w:after="0"/>
        <w:jc w:val="left"/>
        <w:outlineLvl w:val="0"/>
      </w:pPr>
      <w:hyperlink w:anchor="h.1v1yuxt">
        <w:r w:rsidR="008B4B9B">
          <w:rPr>
            <w:smallCaps/>
            <w:color w:val="0000FF"/>
            <w:sz w:val="24"/>
            <w:u w:val="single"/>
          </w:rPr>
          <w:t>7.4 Database descriptions</w:t>
        </w:r>
      </w:hyperlink>
      <w:hyperlink w:anchor="h.4f1mdlm">
        <w:r w:rsidR="008B4B9B">
          <w:rPr>
            <w:smallCaps/>
            <w:sz w:val="24"/>
          </w:rPr>
          <w:tab/>
        </w:r>
      </w:hyperlink>
      <w:hyperlink w:anchor="h.4f1mdlm"/>
    </w:p>
    <w:p w14:paraId="54B8B0C0" w14:textId="77777777" w:rsidR="00AD5B26" w:rsidRDefault="00C0278C">
      <w:pPr>
        <w:tabs>
          <w:tab w:val="right" w:pos="8280"/>
        </w:tabs>
        <w:spacing w:before="240"/>
        <w:jc w:val="left"/>
      </w:pPr>
      <w:hyperlink w:anchor="h.4f1mdlm">
        <w:r w:rsidR="008B4B9B">
          <w:rPr>
            <w:b/>
            <w:smallCaps/>
            <w:color w:val="0000FF"/>
            <w:sz w:val="24"/>
            <w:u w:val="single"/>
          </w:rPr>
          <w:t>8 * Low Level Design</w:t>
        </w:r>
      </w:hyperlink>
      <w:r w:rsidR="008B4B9B">
        <w:rPr>
          <w:b/>
          <w:smallCaps/>
          <w:sz w:val="24"/>
        </w:rPr>
        <w:tab/>
      </w:r>
    </w:p>
    <w:p w14:paraId="4C618D7E" w14:textId="77777777" w:rsidR="00AD5B26" w:rsidRDefault="008B4B9B" w:rsidP="00CE5258">
      <w:pPr>
        <w:tabs>
          <w:tab w:val="right" w:pos="8280"/>
        </w:tabs>
        <w:spacing w:after="0"/>
        <w:jc w:val="left"/>
        <w:outlineLvl w:val="0"/>
      </w:pPr>
      <w:r>
        <w:rPr>
          <w:smallCaps/>
          <w:color w:val="0000FF"/>
          <w:sz w:val="24"/>
          <w:u w:val="single"/>
        </w:rPr>
        <w:t>8.1 Module i (for i = 1 to n)</w:t>
      </w:r>
      <w:hyperlink w:anchor="h.19c6y18">
        <w:r>
          <w:rPr>
            <w:smallCaps/>
            <w:sz w:val="24"/>
          </w:rPr>
          <w:tab/>
        </w:r>
      </w:hyperlink>
      <w:hyperlink w:anchor="h.19c6y18"/>
    </w:p>
    <w:p w14:paraId="557DE926" w14:textId="77777777" w:rsidR="00AD5B26" w:rsidRDefault="00C0278C">
      <w:pPr>
        <w:tabs>
          <w:tab w:val="right" w:pos="8280"/>
        </w:tabs>
        <w:spacing w:after="0"/>
        <w:ind w:left="360"/>
        <w:jc w:val="left"/>
      </w:pPr>
      <w:hyperlink w:anchor="h.19c6y18">
        <w:r w:rsidR="008B4B9B">
          <w:rPr>
            <w:i/>
            <w:color w:val="0000FF"/>
            <w:u w:val="single"/>
          </w:rPr>
          <w:t>8.1.1 Processing narrative for module i</w:t>
        </w:r>
      </w:hyperlink>
      <w:hyperlink w:anchor="h.3tbugp1">
        <w:r w:rsidR="008B4B9B">
          <w:rPr>
            <w:i/>
          </w:rPr>
          <w:tab/>
        </w:r>
      </w:hyperlink>
      <w:hyperlink w:anchor="h.3tbugp1"/>
    </w:p>
    <w:p w14:paraId="5A66307E" w14:textId="77777777" w:rsidR="00AD5B26" w:rsidRDefault="00C0278C">
      <w:pPr>
        <w:tabs>
          <w:tab w:val="right" w:pos="8280"/>
        </w:tabs>
        <w:spacing w:after="0"/>
        <w:ind w:left="360"/>
        <w:jc w:val="left"/>
      </w:pPr>
      <w:hyperlink w:anchor="h.3tbugp1">
        <w:r w:rsidR="008B4B9B">
          <w:rPr>
            <w:i/>
            <w:color w:val="0000FF"/>
            <w:u w:val="single"/>
          </w:rPr>
          <w:t>8.1.2 Module i interface description.</w:t>
        </w:r>
      </w:hyperlink>
      <w:hyperlink w:anchor="h.28h4qwu">
        <w:r w:rsidR="008B4B9B">
          <w:rPr>
            <w:i/>
          </w:rPr>
          <w:tab/>
        </w:r>
      </w:hyperlink>
      <w:hyperlink w:anchor="h.28h4qwu"/>
    </w:p>
    <w:p w14:paraId="1D5F3BE0" w14:textId="77777777" w:rsidR="00AD5B26" w:rsidRDefault="00C0278C">
      <w:pPr>
        <w:tabs>
          <w:tab w:val="right" w:pos="8280"/>
        </w:tabs>
        <w:spacing w:after="0"/>
        <w:ind w:left="360"/>
        <w:jc w:val="left"/>
      </w:pPr>
      <w:hyperlink w:anchor="h.28h4qwu">
        <w:r w:rsidR="008B4B9B">
          <w:rPr>
            <w:i/>
            <w:color w:val="0000FF"/>
            <w:u w:val="single"/>
          </w:rPr>
          <w:t>8.1.3 Module i processing details</w:t>
        </w:r>
      </w:hyperlink>
      <w:hyperlink w:anchor="h.nmf14n">
        <w:r w:rsidR="008B4B9B">
          <w:rPr>
            <w:i/>
          </w:rPr>
          <w:tab/>
        </w:r>
      </w:hyperlink>
      <w:hyperlink w:anchor="h.nmf14n"/>
    </w:p>
    <w:p w14:paraId="6988BBA4" w14:textId="77777777" w:rsidR="00AD5B26" w:rsidRDefault="00C0278C" w:rsidP="00CE5258">
      <w:pPr>
        <w:tabs>
          <w:tab w:val="right" w:pos="8280"/>
        </w:tabs>
        <w:spacing w:before="240"/>
        <w:jc w:val="left"/>
        <w:outlineLvl w:val="0"/>
      </w:pPr>
      <w:hyperlink w:anchor="h.nmf14n">
        <w:r w:rsidR="008B4B9B">
          <w:rPr>
            <w:b/>
            <w:smallCaps/>
            <w:color w:val="0000FF"/>
            <w:sz w:val="24"/>
            <w:u w:val="single"/>
          </w:rPr>
          <w:t>9 User Interface Design</w:t>
        </w:r>
      </w:hyperlink>
      <w:hyperlink w:anchor="h.37m2jsg">
        <w:r w:rsidR="008B4B9B">
          <w:rPr>
            <w:b/>
            <w:smallCaps/>
            <w:sz w:val="24"/>
          </w:rPr>
          <w:tab/>
        </w:r>
      </w:hyperlink>
      <w:hyperlink w:anchor="h.37m2jsg"/>
    </w:p>
    <w:p w14:paraId="3D93766B" w14:textId="77777777" w:rsidR="00AD5B26" w:rsidRDefault="00C0278C" w:rsidP="00CE5258">
      <w:pPr>
        <w:tabs>
          <w:tab w:val="right" w:pos="8280"/>
        </w:tabs>
        <w:spacing w:after="0"/>
        <w:jc w:val="left"/>
        <w:outlineLvl w:val="0"/>
      </w:pPr>
      <w:hyperlink w:anchor="h.37m2jsg">
        <w:r w:rsidR="008B4B9B">
          <w:rPr>
            <w:smallCaps/>
            <w:color w:val="0000FF"/>
            <w:sz w:val="24"/>
            <w:u w:val="single"/>
          </w:rPr>
          <w:t>9.1 Application Control</w:t>
        </w:r>
      </w:hyperlink>
      <w:hyperlink w:anchor="h.1mrcu09">
        <w:r w:rsidR="008B4B9B">
          <w:rPr>
            <w:smallCaps/>
            <w:sz w:val="24"/>
          </w:rPr>
          <w:tab/>
        </w:r>
      </w:hyperlink>
      <w:hyperlink w:anchor="h.1mrcu09"/>
    </w:p>
    <w:p w14:paraId="5D32B9AA" w14:textId="77777777" w:rsidR="00AD5B26" w:rsidRDefault="00C0278C" w:rsidP="00CE5258">
      <w:pPr>
        <w:tabs>
          <w:tab w:val="right" w:pos="8280"/>
        </w:tabs>
        <w:spacing w:after="0"/>
        <w:jc w:val="left"/>
        <w:outlineLvl w:val="0"/>
      </w:pPr>
      <w:hyperlink w:anchor="h.1mrcu09">
        <w:r w:rsidR="008B4B9B">
          <w:rPr>
            <w:smallCaps/>
            <w:color w:val="0000FF"/>
            <w:sz w:val="24"/>
            <w:u w:val="single"/>
          </w:rPr>
          <w:t>9.2 Screen 1..m</w:t>
        </w:r>
      </w:hyperlink>
      <w:hyperlink w:anchor="h.46r0co2">
        <w:r w:rsidR="008B4B9B">
          <w:rPr>
            <w:smallCaps/>
            <w:sz w:val="24"/>
          </w:rPr>
          <w:tab/>
        </w:r>
      </w:hyperlink>
      <w:hyperlink w:anchor="h.46r0co2"/>
    </w:p>
    <w:p w14:paraId="7E09A3F1" w14:textId="77777777" w:rsidR="00AD5B26" w:rsidRDefault="00C0278C" w:rsidP="00CE5258">
      <w:pPr>
        <w:tabs>
          <w:tab w:val="right" w:pos="8280"/>
        </w:tabs>
        <w:spacing w:after="0"/>
        <w:jc w:val="left"/>
        <w:outlineLvl w:val="0"/>
      </w:pPr>
      <w:hyperlink w:anchor="h.46r0co2">
        <w:r w:rsidR="008B4B9B">
          <w:rPr>
            <w:smallCaps/>
            <w:color w:val="0000FF"/>
            <w:sz w:val="24"/>
            <w:u w:val="single"/>
          </w:rPr>
          <w:t>9.3 Development system and components available</w:t>
        </w:r>
      </w:hyperlink>
      <w:hyperlink w:anchor="h.1664s55">
        <w:r w:rsidR="008B4B9B">
          <w:rPr>
            <w:smallCaps/>
            <w:sz w:val="24"/>
          </w:rPr>
          <w:tab/>
        </w:r>
      </w:hyperlink>
      <w:hyperlink w:anchor="h.1664s55"/>
    </w:p>
    <w:p w14:paraId="52E3580D" w14:textId="77777777" w:rsidR="00AD5B26" w:rsidRDefault="00C0278C" w:rsidP="00CE5258">
      <w:pPr>
        <w:tabs>
          <w:tab w:val="right" w:pos="8280"/>
        </w:tabs>
        <w:spacing w:before="240"/>
        <w:jc w:val="left"/>
        <w:outlineLvl w:val="0"/>
      </w:pPr>
      <w:hyperlink w:anchor="h.1664s55">
        <w:r w:rsidR="008B4B9B">
          <w:rPr>
            <w:b/>
            <w:smallCaps/>
            <w:color w:val="0000FF"/>
            <w:sz w:val="24"/>
            <w:u w:val="single"/>
          </w:rPr>
          <w:t>10 Administrative and Other Design Issues</w:t>
        </w:r>
      </w:hyperlink>
      <w:hyperlink w:anchor="h.3q5sasy">
        <w:r w:rsidR="008B4B9B">
          <w:rPr>
            <w:b/>
            <w:smallCaps/>
            <w:sz w:val="24"/>
          </w:rPr>
          <w:tab/>
        </w:r>
      </w:hyperlink>
      <w:hyperlink w:anchor="h.3q5sasy"/>
    </w:p>
    <w:p w14:paraId="76B5BC2B" w14:textId="77777777" w:rsidR="00AD5B26" w:rsidRDefault="00C0278C" w:rsidP="00CE5258">
      <w:pPr>
        <w:tabs>
          <w:tab w:val="right" w:pos="8280"/>
        </w:tabs>
        <w:spacing w:after="0"/>
        <w:jc w:val="left"/>
        <w:outlineLvl w:val="0"/>
      </w:pPr>
      <w:hyperlink w:anchor="h.3q5sasy">
        <w:r w:rsidR="008B4B9B">
          <w:rPr>
            <w:smallCaps/>
            <w:color w:val="0000FF"/>
            <w:sz w:val="24"/>
            <w:u w:val="single"/>
          </w:rPr>
          <w:t>10.1 * Project Management</w:t>
        </w:r>
      </w:hyperlink>
      <w:hyperlink w:anchor="h.25b2l0r">
        <w:r w:rsidR="008B4B9B">
          <w:rPr>
            <w:smallCaps/>
            <w:sz w:val="24"/>
          </w:rPr>
          <w:tab/>
        </w:r>
      </w:hyperlink>
      <w:hyperlink w:anchor="h.25b2l0r"/>
    </w:p>
    <w:p w14:paraId="3500A878" w14:textId="77777777" w:rsidR="00AD5B26" w:rsidRDefault="00C0278C">
      <w:pPr>
        <w:tabs>
          <w:tab w:val="right" w:pos="8280"/>
        </w:tabs>
        <w:spacing w:after="0"/>
        <w:jc w:val="left"/>
      </w:pPr>
      <w:hyperlink w:anchor="h.25b2l0r">
        <w:r w:rsidR="008B4B9B">
          <w:rPr>
            <w:smallCaps/>
            <w:color w:val="0000FF"/>
            <w:sz w:val="24"/>
            <w:u w:val="single"/>
          </w:rPr>
          <w:t>10.2 Requirements traceability matrix</w:t>
        </w:r>
      </w:hyperlink>
      <w:hyperlink w:anchor="h.kgcv8k">
        <w:r w:rsidR="008B4B9B">
          <w:rPr>
            <w:smallCaps/>
            <w:sz w:val="24"/>
          </w:rPr>
          <w:tab/>
        </w:r>
      </w:hyperlink>
      <w:hyperlink w:anchor="h.kgcv8k"/>
    </w:p>
    <w:p w14:paraId="754BDE54" w14:textId="77777777" w:rsidR="00AD5B26" w:rsidRDefault="00C0278C" w:rsidP="00CE5258">
      <w:pPr>
        <w:tabs>
          <w:tab w:val="right" w:pos="8280"/>
        </w:tabs>
        <w:spacing w:after="0"/>
        <w:jc w:val="left"/>
        <w:outlineLvl w:val="0"/>
      </w:pPr>
      <w:hyperlink w:anchor="h.kgcv8k">
        <w:r w:rsidR="008B4B9B">
          <w:rPr>
            <w:smallCaps/>
            <w:color w:val="0000FF"/>
            <w:sz w:val="24"/>
            <w:u w:val="single"/>
          </w:rPr>
          <w:t>10.3 Packaging and installation issues</w:t>
        </w:r>
      </w:hyperlink>
      <w:hyperlink w:anchor="h.34g0dwd">
        <w:r w:rsidR="008B4B9B">
          <w:rPr>
            <w:smallCaps/>
            <w:sz w:val="24"/>
          </w:rPr>
          <w:tab/>
        </w:r>
      </w:hyperlink>
      <w:hyperlink w:anchor="h.34g0dwd"/>
    </w:p>
    <w:p w14:paraId="7A9D3B71" w14:textId="77777777" w:rsidR="00AD5B26" w:rsidRDefault="00C0278C" w:rsidP="00CE5258">
      <w:pPr>
        <w:tabs>
          <w:tab w:val="right" w:pos="8280"/>
        </w:tabs>
        <w:spacing w:after="0"/>
        <w:jc w:val="left"/>
        <w:outlineLvl w:val="0"/>
      </w:pPr>
      <w:hyperlink w:anchor="h.34g0dwd">
        <w:r w:rsidR="008B4B9B">
          <w:rPr>
            <w:smallCaps/>
            <w:color w:val="0000FF"/>
            <w:sz w:val="24"/>
            <w:u w:val="single"/>
          </w:rPr>
          <w:t>10.4 Design metrics to be used</w:t>
        </w:r>
      </w:hyperlink>
      <w:hyperlink w:anchor="h.1jlao46">
        <w:r w:rsidR="008B4B9B">
          <w:rPr>
            <w:smallCaps/>
            <w:sz w:val="24"/>
          </w:rPr>
          <w:tab/>
        </w:r>
      </w:hyperlink>
      <w:hyperlink w:anchor="h.1jlao46"/>
    </w:p>
    <w:p w14:paraId="7CFE52DC" w14:textId="77777777" w:rsidR="00AD5B26" w:rsidRDefault="00C0278C" w:rsidP="00CE5258">
      <w:pPr>
        <w:tabs>
          <w:tab w:val="right" w:pos="8280"/>
        </w:tabs>
        <w:spacing w:after="0"/>
        <w:jc w:val="left"/>
        <w:outlineLvl w:val="0"/>
      </w:pPr>
      <w:hyperlink w:anchor="h.1jlao46">
        <w:r w:rsidR="008B4B9B">
          <w:rPr>
            <w:smallCaps/>
            <w:color w:val="0000FF"/>
            <w:sz w:val="24"/>
            <w:u w:val="single"/>
          </w:rPr>
          <w:t>10.5 Restrictions, limitations, and constraints</w:t>
        </w:r>
      </w:hyperlink>
      <w:hyperlink w:anchor="h.2lwamvv">
        <w:r w:rsidR="008B4B9B">
          <w:rPr>
            <w:smallCaps/>
            <w:sz w:val="24"/>
          </w:rPr>
          <w:tab/>
        </w:r>
      </w:hyperlink>
      <w:hyperlink w:anchor="h.2lwamvv"/>
    </w:p>
    <w:p w14:paraId="43BDC905" w14:textId="77777777" w:rsidR="00AD5B26" w:rsidRDefault="00C0278C">
      <w:pPr>
        <w:tabs>
          <w:tab w:val="right" w:pos="8280"/>
        </w:tabs>
        <w:spacing w:before="240"/>
        <w:jc w:val="left"/>
      </w:pPr>
      <w:hyperlink w:anchor="h.2lwamvv">
        <w:r w:rsidR="008B4B9B">
          <w:rPr>
            <w:b/>
            <w:smallCaps/>
            <w:color w:val="0000FF"/>
            <w:sz w:val="24"/>
            <w:u w:val="single"/>
          </w:rPr>
          <w:t>11 * Experiment Design and Test Plan</w:t>
        </w:r>
      </w:hyperlink>
      <w:hyperlink w:anchor="h.111kx3o">
        <w:r w:rsidR="008B4B9B">
          <w:rPr>
            <w:b/>
            <w:smallCaps/>
            <w:sz w:val="24"/>
          </w:rPr>
          <w:tab/>
        </w:r>
      </w:hyperlink>
      <w:hyperlink w:anchor="h.111kx3o"/>
    </w:p>
    <w:p w14:paraId="62D58B79" w14:textId="77777777" w:rsidR="00AD5B26" w:rsidRDefault="00C0278C">
      <w:pPr>
        <w:tabs>
          <w:tab w:val="right" w:pos="8280"/>
        </w:tabs>
        <w:spacing w:after="0"/>
        <w:jc w:val="left"/>
      </w:pPr>
      <w:hyperlink w:anchor="h.111kx3o">
        <w:r w:rsidR="008B4B9B">
          <w:rPr>
            <w:smallCaps/>
            <w:color w:val="0000FF"/>
            <w:sz w:val="24"/>
            <w:u w:val="single"/>
          </w:rPr>
          <w:t>11.1 * Design of Experiments</w:t>
        </w:r>
      </w:hyperlink>
      <w:hyperlink w:anchor="h.3l18frh">
        <w:r w:rsidR="008B4B9B">
          <w:rPr>
            <w:smallCaps/>
            <w:sz w:val="24"/>
          </w:rPr>
          <w:tab/>
        </w:r>
      </w:hyperlink>
      <w:hyperlink w:anchor="h.3l18frh"/>
    </w:p>
    <w:p w14:paraId="355485D0" w14:textId="77777777" w:rsidR="00AD5B26" w:rsidRDefault="00C0278C" w:rsidP="00CE5258">
      <w:pPr>
        <w:tabs>
          <w:tab w:val="right" w:pos="8280"/>
        </w:tabs>
        <w:spacing w:after="0"/>
        <w:jc w:val="left"/>
        <w:outlineLvl w:val="0"/>
      </w:pPr>
      <w:hyperlink w:anchor="h.3l18frh">
        <w:r w:rsidR="008B4B9B">
          <w:rPr>
            <w:smallCaps/>
            <w:color w:val="0000FF"/>
            <w:sz w:val="24"/>
            <w:u w:val="single"/>
          </w:rPr>
          <w:t>11.2 * Bug Tracking</w:t>
        </w:r>
      </w:hyperlink>
      <w:hyperlink w:anchor="h.206ipza">
        <w:r w:rsidR="008B4B9B">
          <w:rPr>
            <w:smallCaps/>
            <w:sz w:val="24"/>
          </w:rPr>
          <w:tab/>
        </w:r>
      </w:hyperlink>
      <w:hyperlink w:anchor="h.206ipza"/>
    </w:p>
    <w:p w14:paraId="069E42C6" w14:textId="77777777" w:rsidR="00AD5B26" w:rsidRDefault="00C0278C">
      <w:pPr>
        <w:tabs>
          <w:tab w:val="right" w:pos="8280"/>
        </w:tabs>
        <w:spacing w:after="0"/>
        <w:jc w:val="left"/>
      </w:pPr>
      <w:hyperlink w:anchor="h.206ipza">
        <w:r w:rsidR="008B4B9B">
          <w:rPr>
            <w:smallCaps/>
            <w:color w:val="0000FF"/>
            <w:sz w:val="24"/>
            <w:u w:val="single"/>
          </w:rPr>
          <w:t>11.3 * Quality Control</w:t>
        </w:r>
      </w:hyperlink>
      <w:hyperlink w:anchor="h.4k668n3">
        <w:r w:rsidR="008B4B9B">
          <w:rPr>
            <w:smallCaps/>
            <w:sz w:val="24"/>
          </w:rPr>
          <w:tab/>
        </w:r>
      </w:hyperlink>
      <w:hyperlink w:anchor="h.4k668n3"/>
    </w:p>
    <w:p w14:paraId="007460FA" w14:textId="77777777" w:rsidR="00AD5B26" w:rsidRDefault="00C0278C" w:rsidP="00CE5258">
      <w:pPr>
        <w:tabs>
          <w:tab w:val="right" w:pos="8280"/>
        </w:tabs>
        <w:spacing w:after="0"/>
        <w:jc w:val="left"/>
        <w:outlineLvl w:val="0"/>
      </w:pPr>
      <w:hyperlink w:anchor="h.4k668n3">
        <w:r w:rsidR="008B4B9B">
          <w:rPr>
            <w:smallCaps/>
            <w:color w:val="0000FF"/>
            <w:sz w:val="24"/>
            <w:u w:val="single"/>
          </w:rPr>
          <w:t>11.4 Performance bounds</w:t>
        </w:r>
      </w:hyperlink>
      <w:hyperlink w:anchor="h.2zbgiuw">
        <w:r w:rsidR="008B4B9B">
          <w:rPr>
            <w:smallCaps/>
            <w:sz w:val="24"/>
          </w:rPr>
          <w:tab/>
        </w:r>
      </w:hyperlink>
      <w:hyperlink w:anchor="h.2zbgiuw"/>
    </w:p>
    <w:p w14:paraId="0BB90F65" w14:textId="77777777" w:rsidR="00AD5B26" w:rsidRDefault="00C0278C" w:rsidP="00CE5258">
      <w:pPr>
        <w:tabs>
          <w:tab w:val="right" w:pos="8280"/>
        </w:tabs>
        <w:spacing w:after="0"/>
        <w:jc w:val="left"/>
        <w:outlineLvl w:val="0"/>
      </w:pPr>
      <w:hyperlink w:anchor="h.2zbgiuw">
        <w:r w:rsidR="008B4B9B">
          <w:rPr>
            <w:smallCaps/>
            <w:color w:val="0000FF"/>
            <w:sz w:val="24"/>
            <w:u w:val="single"/>
          </w:rPr>
          <w:t>11.5 * Identification of critical components</w:t>
        </w:r>
      </w:hyperlink>
      <w:hyperlink w:anchor="h.1egqt2p">
        <w:r w:rsidR="008B4B9B">
          <w:rPr>
            <w:smallCaps/>
            <w:sz w:val="24"/>
          </w:rPr>
          <w:tab/>
        </w:r>
      </w:hyperlink>
      <w:hyperlink w:anchor="h.1egqt2p"/>
    </w:p>
    <w:p w14:paraId="55904E7D" w14:textId="77777777" w:rsidR="00AD5B26" w:rsidRDefault="00C0278C">
      <w:pPr>
        <w:tabs>
          <w:tab w:val="right" w:pos="8280"/>
        </w:tabs>
        <w:spacing w:after="0"/>
        <w:jc w:val="left"/>
      </w:pPr>
      <w:hyperlink w:anchor="h.1egqt2p">
        <w:r w:rsidR="008B4B9B">
          <w:rPr>
            <w:smallCaps/>
            <w:color w:val="0000FF"/>
            <w:sz w:val="24"/>
            <w:u w:val="single"/>
          </w:rPr>
          <w:t>11.6 * Items Not Tested by the Experiments</w:t>
        </w:r>
      </w:hyperlink>
      <w:hyperlink w:anchor="h.3ygebqi">
        <w:r w:rsidR="008B4B9B">
          <w:rPr>
            <w:smallCaps/>
            <w:sz w:val="24"/>
          </w:rPr>
          <w:tab/>
        </w:r>
      </w:hyperlink>
      <w:hyperlink w:anchor="h.3ygebqi"/>
    </w:p>
    <w:p w14:paraId="1C1FEA9D" w14:textId="77777777" w:rsidR="00AD5B26" w:rsidRDefault="00C0278C">
      <w:pPr>
        <w:tabs>
          <w:tab w:val="right" w:pos="8280"/>
        </w:tabs>
        <w:spacing w:before="240"/>
        <w:jc w:val="left"/>
      </w:pPr>
      <w:hyperlink w:anchor="h.3ygebqi">
        <w:r w:rsidR="008B4B9B">
          <w:rPr>
            <w:b/>
            <w:smallCaps/>
            <w:color w:val="0000FF"/>
            <w:sz w:val="24"/>
            <w:u w:val="single"/>
          </w:rPr>
          <w:t>12 * Experimental Results and Test Report</w:t>
        </w:r>
      </w:hyperlink>
      <w:hyperlink w:anchor="h.2dlolyb">
        <w:r w:rsidR="008B4B9B">
          <w:rPr>
            <w:b/>
            <w:smallCaps/>
            <w:sz w:val="24"/>
          </w:rPr>
          <w:tab/>
        </w:r>
      </w:hyperlink>
      <w:hyperlink w:anchor="h.2dlolyb"/>
    </w:p>
    <w:p w14:paraId="0F785910" w14:textId="77777777" w:rsidR="00AD5B26" w:rsidRDefault="00C0278C" w:rsidP="00CE5258">
      <w:pPr>
        <w:tabs>
          <w:tab w:val="right" w:pos="8280"/>
        </w:tabs>
        <w:spacing w:after="0"/>
        <w:jc w:val="left"/>
        <w:outlineLvl w:val="0"/>
      </w:pPr>
      <w:hyperlink w:anchor="h.2dlolyb">
        <w:r w:rsidR="008B4B9B">
          <w:rPr>
            <w:smallCaps/>
            <w:color w:val="0000FF"/>
            <w:sz w:val="24"/>
            <w:u w:val="single"/>
          </w:rPr>
          <w:t>12.1 * Test Iteration 1</w:t>
        </w:r>
      </w:hyperlink>
      <w:hyperlink w:anchor="h.sqyw64">
        <w:r w:rsidR="008B4B9B">
          <w:rPr>
            <w:smallCaps/>
            <w:sz w:val="24"/>
          </w:rPr>
          <w:tab/>
        </w:r>
      </w:hyperlink>
      <w:hyperlink w:anchor="h.sqyw64"/>
    </w:p>
    <w:p w14:paraId="16FD6DFE" w14:textId="77777777" w:rsidR="00AD5B26" w:rsidRDefault="00C0278C">
      <w:pPr>
        <w:tabs>
          <w:tab w:val="right" w:pos="8280"/>
        </w:tabs>
        <w:spacing w:after="0"/>
        <w:ind w:left="360"/>
        <w:jc w:val="left"/>
      </w:pPr>
      <w:hyperlink w:anchor="h.sqyw64">
        <w:r w:rsidR="008B4B9B">
          <w:rPr>
            <w:i/>
            <w:color w:val="0000FF"/>
            <w:u w:val="single"/>
          </w:rPr>
          <w:t>12.1.1 Experiment 1</w:t>
        </w:r>
      </w:hyperlink>
      <w:hyperlink w:anchor="h.3cqmetx">
        <w:r w:rsidR="008B4B9B">
          <w:rPr>
            <w:i/>
          </w:rPr>
          <w:tab/>
        </w:r>
      </w:hyperlink>
      <w:hyperlink w:anchor="h.3cqmetx"/>
    </w:p>
    <w:p w14:paraId="13715F13" w14:textId="77777777" w:rsidR="00AD5B26" w:rsidRDefault="00C0278C">
      <w:pPr>
        <w:tabs>
          <w:tab w:val="right" w:pos="8280"/>
        </w:tabs>
        <w:spacing w:after="0"/>
        <w:ind w:left="360"/>
        <w:jc w:val="left"/>
      </w:pPr>
      <w:hyperlink w:anchor="h.3cqmetx">
        <w:r w:rsidR="008B4B9B">
          <w:rPr>
            <w:i/>
            <w:color w:val="0000FF"/>
            <w:u w:val="single"/>
          </w:rPr>
          <w:t>12.1.2 Experiment i (repeat for i = 1, …., n)</w:t>
        </w:r>
      </w:hyperlink>
      <w:hyperlink w:anchor="h.1rvwp1q">
        <w:r w:rsidR="008B4B9B">
          <w:rPr>
            <w:i/>
          </w:rPr>
          <w:tab/>
        </w:r>
      </w:hyperlink>
      <w:hyperlink w:anchor="h.1rvwp1q"/>
    </w:p>
    <w:p w14:paraId="7F591F69" w14:textId="77777777" w:rsidR="00AD5B26" w:rsidRDefault="00C0278C" w:rsidP="00CE5258">
      <w:pPr>
        <w:tabs>
          <w:tab w:val="right" w:pos="8280"/>
        </w:tabs>
        <w:spacing w:after="0"/>
        <w:jc w:val="left"/>
        <w:outlineLvl w:val="0"/>
      </w:pPr>
      <w:hyperlink w:anchor="h.1rvwp1q">
        <w:r w:rsidR="008B4B9B">
          <w:rPr>
            <w:smallCaps/>
            <w:color w:val="0000FF"/>
            <w:sz w:val="24"/>
            <w:u w:val="single"/>
          </w:rPr>
          <w:t>12.2 * Test Iteration j (repeat for j=1,…m)</w:t>
        </w:r>
      </w:hyperlink>
      <w:hyperlink w:anchor="h.4bvk7pj">
        <w:r w:rsidR="008B4B9B">
          <w:rPr>
            <w:smallCaps/>
            <w:sz w:val="24"/>
          </w:rPr>
          <w:tab/>
        </w:r>
      </w:hyperlink>
      <w:hyperlink w:anchor="h.4bvk7pj"/>
    </w:p>
    <w:p w14:paraId="1916F23D" w14:textId="77777777" w:rsidR="00AD5B26" w:rsidRDefault="00C0278C">
      <w:pPr>
        <w:tabs>
          <w:tab w:val="right" w:pos="8280"/>
        </w:tabs>
        <w:spacing w:after="0"/>
        <w:ind w:left="360"/>
        <w:jc w:val="left"/>
      </w:pPr>
      <w:hyperlink w:anchor="h.4bvk7pj">
        <w:r w:rsidR="008B4B9B">
          <w:rPr>
            <w:i/>
            <w:color w:val="0000FF"/>
            <w:u w:val="single"/>
          </w:rPr>
          <w:t>12.2.1 Experiment 1</w:t>
        </w:r>
      </w:hyperlink>
      <w:hyperlink w:anchor="h.2r0uhxc">
        <w:r w:rsidR="008B4B9B">
          <w:rPr>
            <w:i/>
          </w:rPr>
          <w:tab/>
        </w:r>
      </w:hyperlink>
      <w:hyperlink w:anchor="h.2r0uhxc"/>
    </w:p>
    <w:p w14:paraId="2057C1A3" w14:textId="77777777" w:rsidR="00AD5B26" w:rsidRDefault="00C0278C">
      <w:pPr>
        <w:tabs>
          <w:tab w:val="right" w:pos="8280"/>
        </w:tabs>
        <w:spacing w:after="0"/>
        <w:ind w:left="360"/>
        <w:jc w:val="left"/>
      </w:pPr>
      <w:hyperlink w:anchor="h.2r0uhxc">
        <w:r w:rsidR="008B4B9B">
          <w:rPr>
            <w:i/>
            <w:color w:val="0000FF"/>
            <w:u w:val="single"/>
          </w:rPr>
          <w:t>12.2.2 Experiment i (repeat for i = 1, …., n)</w:t>
        </w:r>
      </w:hyperlink>
      <w:hyperlink w:anchor="h.43ky6rz">
        <w:r w:rsidR="008B4B9B">
          <w:rPr>
            <w:i/>
          </w:rPr>
          <w:tab/>
        </w:r>
      </w:hyperlink>
      <w:hyperlink w:anchor="h.43ky6rz"/>
    </w:p>
    <w:p w14:paraId="61AC5BE3" w14:textId="77777777" w:rsidR="00AD5B26" w:rsidRDefault="00C0278C">
      <w:pPr>
        <w:tabs>
          <w:tab w:val="right" w:pos="8280"/>
        </w:tabs>
        <w:spacing w:before="240"/>
        <w:jc w:val="left"/>
      </w:pPr>
      <w:hyperlink w:anchor="h.43ky6rz">
        <w:r w:rsidR="008B4B9B">
          <w:rPr>
            <w:b/>
            <w:smallCaps/>
            <w:color w:val="0000FF"/>
            <w:sz w:val="24"/>
            <w:u w:val="single"/>
          </w:rPr>
          <w:t>13 * Conclusion and Future Work</w:t>
        </w:r>
      </w:hyperlink>
      <w:hyperlink w:anchor="h.2iq8gzs">
        <w:r w:rsidR="008B4B9B">
          <w:rPr>
            <w:b/>
            <w:smallCaps/>
            <w:sz w:val="24"/>
          </w:rPr>
          <w:tab/>
        </w:r>
      </w:hyperlink>
      <w:hyperlink w:anchor="h.2iq8gzs"/>
    </w:p>
    <w:p w14:paraId="2C4DECDB" w14:textId="77777777" w:rsidR="00AD5B26" w:rsidRDefault="00C0278C" w:rsidP="00CE5258">
      <w:pPr>
        <w:tabs>
          <w:tab w:val="right" w:pos="8280"/>
        </w:tabs>
        <w:spacing w:after="0"/>
        <w:jc w:val="left"/>
        <w:outlineLvl w:val="0"/>
      </w:pPr>
      <w:hyperlink w:anchor="h.2iq8gzs">
        <w:r w:rsidR="008B4B9B">
          <w:rPr>
            <w:smallCaps/>
            <w:color w:val="0000FF"/>
            <w:sz w:val="24"/>
            <w:u w:val="single"/>
          </w:rPr>
          <w:t>13.1 * Conclusion</w:t>
        </w:r>
      </w:hyperlink>
      <w:hyperlink w:anchor="h.xvir7l">
        <w:r w:rsidR="008B4B9B">
          <w:rPr>
            <w:smallCaps/>
            <w:sz w:val="24"/>
          </w:rPr>
          <w:tab/>
        </w:r>
      </w:hyperlink>
      <w:hyperlink w:anchor="h.xvir7l"/>
    </w:p>
    <w:p w14:paraId="44845BC9" w14:textId="77777777" w:rsidR="00AD5B26" w:rsidRDefault="00C0278C" w:rsidP="00CE5258">
      <w:pPr>
        <w:tabs>
          <w:tab w:val="right" w:pos="8280"/>
        </w:tabs>
        <w:spacing w:after="0"/>
        <w:jc w:val="left"/>
        <w:outlineLvl w:val="0"/>
      </w:pPr>
      <w:hyperlink w:anchor="h.xvir7l">
        <w:r w:rsidR="008B4B9B">
          <w:rPr>
            <w:smallCaps/>
            <w:color w:val="0000FF"/>
            <w:sz w:val="24"/>
            <w:u w:val="single"/>
          </w:rPr>
          <w:t>13.2 Future Work</w:t>
        </w:r>
      </w:hyperlink>
      <w:hyperlink w:anchor="h.3hv69ve">
        <w:r w:rsidR="008B4B9B">
          <w:rPr>
            <w:smallCaps/>
            <w:sz w:val="24"/>
          </w:rPr>
          <w:tab/>
        </w:r>
      </w:hyperlink>
      <w:hyperlink w:anchor="h.3hv69ve"/>
    </w:p>
    <w:p w14:paraId="24C1F9C6" w14:textId="77777777" w:rsidR="00AD5B26" w:rsidRDefault="00C0278C">
      <w:pPr>
        <w:tabs>
          <w:tab w:val="right" w:pos="8280"/>
        </w:tabs>
        <w:spacing w:after="0"/>
        <w:jc w:val="left"/>
      </w:pPr>
      <w:hyperlink w:anchor="h.3hv69ve">
        <w:r w:rsidR="008B4B9B">
          <w:rPr>
            <w:smallCaps/>
            <w:color w:val="0000FF"/>
            <w:sz w:val="24"/>
            <w:u w:val="single"/>
          </w:rPr>
          <w:t>13.3 Acknowledgement</w:t>
        </w:r>
      </w:hyperlink>
      <w:hyperlink w:anchor="h.1x0gk37">
        <w:r w:rsidR="008B4B9B">
          <w:rPr>
            <w:smallCaps/>
            <w:sz w:val="24"/>
          </w:rPr>
          <w:tab/>
        </w:r>
      </w:hyperlink>
      <w:hyperlink w:anchor="h.1x0gk37"/>
    </w:p>
    <w:p w14:paraId="4097ECE8" w14:textId="77777777" w:rsidR="00AD5B26" w:rsidRDefault="00C0278C">
      <w:pPr>
        <w:tabs>
          <w:tab w:val="right" w:pos="8280"/>
        </w:tabs>
        <w:spacing w:before="240"/>
        <w:jc w:val="left"/>
      </w:pPr>
      <w:hyperlink w:anchor="h.1x0gk37">
        <w:r w:rsidR="008B4B9B">
          <w:rPr>
            <w:b/>
            <w:smallCaps/>
            <w:color w:val="0000FF"/>
            <w:sz w:val="24"/>
            <w:u w:val="single"/>
          </w:rPr>
          <w:t>14 * References</w:t>
        </w:r>
      </w:hyperlink>
      <w:hyperlink w:anchor="h.4h042r0">
        <w:r w:rsidR="008B4B9B">
          <w:rPr>
            <w:b/>
            <w:smallCaps/>
            <w:sz w:val="24"/>
          </w:rPr>
          <w:tab/>
        </w:r>
      </w:hyperlink>
      <w:hyperlink w:anchor="h.4h042r0"/>
    </w:p>
    <w:p w14:paraId="1F68612A" w14:textId="77777777" w:rsidR="00AD5B26" w:rsidRDefault="00C0278C" w:rsidP="00CE5258">
      <w:pPr>
        <w:tabs>
          <w:tab w:val="right" w:pos="8280"/>
        </w:tabs>
        <w:spacing w:before="240"/>
        <w:jc w:val="left"/>
        <w:outlineLvl w:val="0"/>
      </w:pPr>
      <w:hyperlink w:anchor="h.4h042r0">
        <w:r w:rsidR="008B4B9B">
          <w:rPr>
            <w:b/>
            <w:smallCaps/>
            <w:color w:val="0000FF"/>
            <w:sz w:val="24"/>
            <w:u w:val="single"/>
          </w:rPr>
          <w:t>15 Appendices</w:t>
        </w:r>
      </w:hyperlink>
      <w:hyperlink w:anchor="_Toc295684199">
        <w:r w:rsidR="008B4B9B">
          <w:rPr>
            <w:b/>
            <w:smallCaps/>
            <w:sz w:val="24"/>
          </w:rPr>
          <w:tab/>
        </w:r>
      </w:hyperlink>
      <w:hyperlink w:anchor="_Toc295684199"/>
    </w:p>
    <w:p w14:paraId="02645CC8" w14:textId="77777777" w:rsidR="00AD5B26" w:rsidRDefault="008B4B9B">
      <w:r>
        <w:rPr>
          <w:color w:val="333333"/>
        </w:rPr>
        <w:t xml:space="preserve"> </w:t>
      </w:r>
    </w:p>
    <w:p w14:paraId="5F4813EF" w14:textId="77777777" w:rsidR="00AD5B26" w:rsidRDefault="00AD5B26"/>
    <w:p w14:paraId="6B31A944" w14:textId="77777777" w:rsidR="00AD5B26" w:rsidRDefault="008B4B9B">
      <w:r>
        <w:br w:type="page"/>
      </w:r>
    </w:p>
    <w:p w14:paraId="6B3786B1" w14:textId="77777777" w:rsidR="00AD5B26" w:rsidRDefault="00AD5B26">
      <w:pPr>
        <w:widowControl w:val="0"/>
        <w:spacing w:after="0" w:line="276" w:lineRule="auto"/>
        <w:jc w:val="left"/>
      </w:pPr>
    </w:p>
    <w:p w14:paraId="4C373135" w14:textId="77777777" w:rsidR="00AD5B26" w:rsidRDefault="008B4B9B">
      <w:r>
        <w:br w:type="page"/>
      </w:r>
    </w:p>
    <w:p w14:paraId="7C67904C" w14:textId="77777777" w:rsidR="00AD5B26" w:rsidRDefault="008B4B9B" w:rsidP="00CE5258">
      <w:pPr>
        <w:pStyle w:val="1"/>
        <w:numPr>
          <w:ilvl w:val="0"/>
          <w:numId w:val="3"/>
        </w:numPr>
      </w:pPr>
      <w:bookmarkStart w:id="64" w:name="h.1fob9te" w:colFirst="0" w:colLast="0"/>
      <w:bookmarkEnd w:id="64"/>
      <w:r>
        <w:lastRenderedPageBreak/>
        <w:t>* Executive Summary</w:t>
      </w:r>
    </w:p>
    <w:p w14:paraId="2C17AFD8" w14:textId="77777777" w:rsidR="00AD5B26" w:rsidRDefault="008B4B9B">
      <w:pPr>
        <w:ind w:firstLine="720"/>
      </w:pPr>
      <w:r>
        <w:rPr>
          <w:sz w:val="24"/>
        </w:rPr>
        <w:t xml:space="preserve">Our system was designed to simulate a scale model of an </w:t>
      </w:r>
      <w:ins w:id="65" w:author="RF" w:date="2015-05-10T23:21:00Z">
        <w:r w:rsidR="003D7B80">
          <w:rPr>
            <w:sz w:val="24"/>
          </w:rPr>
          <w:t xml:space="preserve">intelligent autonomous </w:t>
        </w:r>
      </w:ins>
      <w:r>
        <w:rPr>
          <w:sz w:val="24"/>
        </w:rPr>
        <w:t>intersection</w:t>
      </w:r>
      <w:del w:id="66" w:author="RF" w:date="2015-05-10T23:22:00Z">
        <w:r w:rsidDel="003D7B80">
          <w:rPr>
            <w:sz w:val="24"/>
          </w:rPr>
          <w:delText xml:space="preserve"> interaction</w:delText>
        </w:r>
      </w:del>
      <w:r>
        <w:rPr>
          <w:sz w:val="24"/>
        </w:rPr>
        <w:t xml:space="preserve">, specifically </w:t>
      </w:r>
      <w:del w:id="67" w:author="RF" w:date="2015-05-10T23:22:00Z">
        <w:r w:rsidDel="003D7B80">
          <w:rPr>
            <w:sz w:val="24"/>
          </w:rPr>
          <w:delText xml:space="preserve">with </w:delText>
        </w:r>
      </w:del>
      <w:ins w:id="68" w:author="RF" w:date="2015-05-10T23:22:00Z">
        <w:r w:rsidR="003D7B80">
          <w:rPr>
            <w:sz w:val="24"/>
          </w:rPr>
          <w:t xml:space="preserve">for </w:t>
        </w:r>
      </w:ins>
      <w:r>
        <w:rPr>
          <w:sz w:val="24"/>
        </w:rPr>
        <w:t xml:space="preserve">the proof of concept. </w:t>
      </w:r>
      <w:commentRangeStart w:id="69"/>
      <w:r>
        <w:rPr>
          <w:sz w:val="24"/>
        </w:rPr>
        <w:t>Initially, our project was designed with 3 large cars, what was meant to be a 4-way intersection, and have each car only move in straight lines. Each of our cars was suppose to simulate an autonomous vehicle, taking the human element out of the equation. This would make it possible to have a system where turning cars was not a factor, and we would be able to coordinate when the cars moved through the intersection.</w:t>
      </w:r>
      <w:commentRangeEnd w:id="69"/>
      <w:r w:rsidR="00F640EA">
        <w:rPr>
          <w:rStyle w:val="af1"/>
        </w:rPr>
        <w:commentReference w:id="69"/>
      </w:r>
    </w:p>
    <w:p w14:paraId="23C1AB3E" w14:textId="77777777" w:rsidR="00AD5B26" w:rsidRDefault="008B4B9B">
      <w:r>
        <w:rPr>
          <w:sz w:val="24"/>
        </w:rPr>
        <w:tab/>
      </w:r>
      <w:commentRangeStart w:id="70"/>
      <w:r>
        <w:rPr>
          <w:sz w:val="24"/>
        </w:rPr>
        <w:t xml:space="preserve">Besides the 3 autonomous vehicles, we had a tower attached to a </w:t>
      </w:r>
      <w:proofErr w:type="spellStart"/>
      <w:r>
        <w:rPr>
          <w:sz w:val="24"/>
        </w:rPr>
        <w:t>xbee</w:t>
      </w:r>
      <w:proofErr w:type="spellEnd"/>
      <w:r>
        <w:rPr>
          <w:sz w:val="24"/>
        </w:rPr>
        <w:t xml:space="preserve"> communication device, which would allow our tower to coordinate with the 3 cars in the system, telling each individual car when to speed up, slow down, or stop. The tower would sense where each car was, by using ultra-sonic distance sensors, which would be factored into the towers’ calculation of which car needed to speed up/slow down. Additionally, each car was equipped with speedometers which allowed the cars to send the tower their own speed. This was also used in the calculation of the new speeds, which allowed the tower to be the “brain” of the system.</w:t>
      </w:r>
      <w:commentRangeEnd w:id="70"/>
      <w:r w:rsidR="00E45237">
        <w:rPr>
          <w:rStyle w:val="af1"/>
        </w:rPr>
        <w:commentReference w:id="70"/>
      </w:r>
    </w:p>
    <w:p w14:paraId="57D31EB9" w14:textId="77777777" w:rsidR="00AD5B26" w:rsidRDefault="008B4B9B">
      <w:r>
        <w:rPr>
          <w:sz w:val="24"/>
        </w:rPr>
        <w:tab/>
        <w:t>In short, the tower has attached ultrasonic sensors that detect the distance of each car in their respective lane. Additionally, each car has a speedometer that allows each car to tell the tower their own speed. After gathering all the information for each vehicle, the tower will determine if a collision is likely, and coordinate an anti-collision scenario. This is the design of the system, and is capable of producing an anti-collision system accurately, if the input information is correct.</w:t>
      </w:r>
    </w:p>
    <w:p w14:paraId="594E77B2" w14:textId="77777777" w:rsidR="00AD5B26" w:rsidRDefault="008B4B9B">
      <w:r>
        <w:rPr>
          <w:sz w:val="24"/>
        </w:rPr>
        <w:tab/>
        <w:t xml:space="preserve">Our system also </w:t>
      </w:r>
      <w:commentRangeStart w:id="71"/>
      <w:r>
        <w:rPr>
          <w:sz w:val="24"/>
        </w:rPr>
        <w:t>suffers</w:t>
      </w:r>
      <w:commentRangeEnd w:id="71"/>
      <w:r w:rsidR="00A15AD8">
        <w:rPr>
          <w:rStyle w:val="af1"/>
        </w:rPr>
        <w:commentReference w:id="71"/>
      </w:r>
      <w:r>
        <w:rPr>
          <w:sz w:val="24"/>
        </w:rPr>
        <w:t xml:space="preserve"> from a need to coordinate effectively, in a time sensitive manner. Due to the dynamics of our system, our tower will wait a short period after telling a specific car to increase or decrease speed, followed by a re-evaluation of the new information, to keep the most relevant information available. If no new speed is required, the system will actively re-evaluate the most current information, since ideally the system should try to keep each car from colliding, and thus keeping the current trajectories of each vehicle is better than having them change, into collision potential vectors.</w:t>
      </w:r>
    </w:p>
    <w:p w14:paraId="3252D55C" w14:textId="77777777" w:rsidR="00AD5B26" w:rsidRDefault="008B4B9B">
      <w:bookmarkStart w:id="72" w:name="h.rklz1fqok2sf" w:colFirst="0" w:colLast="0"/>
      <w:bookmarkEnd w:id="72"/>
      <w:r>
        <w:rPr>
          <w:sz w:val="24"/>
        </w:rPr>
        <w:tab/>
        <w:t xml:space="preserve">In short, the first priority of our project was the creation of a scale model of an intersection, so that we could generate a proof of concept with a successful trial. After this, our priority was to streamline our system, as to make a successful trial more repeatable. </w:t>
      </w:r>
    </w:p>
    <w:p w14:paraId="2ED00144" w14:textId="77777777" w:rsidR="00AD5B26" w:rsidRDefault="00AD5B26">
      <w:bookmarkStart w:id="73" w:name="h.n4jgw9sos1u" w:colFirst="0" w:colLast="0"/>
      <w:bookmarkEnd w:id="73"/>
    </w:p>
    <w:p w14:paraId="7CCD552E" w14:textId="77777777" w:rsidR="00AD5B26" w:rsidRDefault="00AD5B26">
      <w:bookmarkStart w:id="74" w:name="h.i1hozcdi5hy" w:colFirst="0" w:colLast="0"/>
      <w:bookmarkEnd w:id="74"/>
    </w:p>
    <w:p w14:paraId="6C49D0DA" w14:textId="77777777" w:rsidR="00AD5B26" w:rsidRDefault="00AD5B26">
      <w:bookmarkStart w:id="75" w:name="h.d7k9dmyqcfg" w:colFirst="0" w:colLast="0"/>
      <w:bookmarkEnd w:id="75"/>
    </w:p>
    <w:p w14:paraId="66DE20DF" w14:textId="77777777" w:rsidR="00AD5B26" w:rsidRDefault="00AD5B26">
      <w:bookmarkStart w:id="76" w:name="h.a3k1rpx57wtj" w:colFirst="0" w:colLast="0"/>
      <w:bookmarkEnd w:id="76"/>
    </w:p>
    <w:p w14:paraId="729FF794" w14:textId="77777777" w:rsidR="00AD5B26" w:rsidRDefault="00AD5B26">
      <w:bookmarkStart w:id="77" w:name="h.jnjmdzkmql4f" w:colFirst="0" w:colLast="0"/>
      <w:bookmarkEnd w:id="77"/>
    </w:p>
    <w:p w14:paraId="7DE9F088" w14:textId="77777777" w:rsidR="00AD5B26" w:rsidRDefault="00AD5B26">
      <w:bookmarkStart w:id="78" w:name="h.owv34dip4h0m" w:colFirst="0" w:colLast="0"/>
      <w:bookmarkEnd w:id="78"/>
    </w:p>
    <w:p w14:paraId="12BD96B5" w14:textId="77777777" w:rsidR="00AD5B26" w:rsidRDefault="00AD5B26">
      <w:bookmarkStart w:id="79" w:name="h.bvf08ol1u9nh" w:colFirst="0" w:colLast="0"/>
      <w:bookmarkEnd w:id="79"/>
    </w:p>
    <w:p w14:paraId="0E4B56A1" w14:textId="77777777" w:rsidR="00AD5B26" w:rsidRDefault="00AD5B26">
      <w:bookmarkStart w:id="80" w:name="h.94r28za58fm5" w:colFirst="0" w:colLast="0"/>
      <w:bookmarkEnd w:id="80"/>
    </w:p>
    <w:p w14:paraId="7B470CCA" w14:textId="77777777" w:rsidR="00AD5B26" w:rsidRDefault="00AD5B26">
      <w:bookmarkStart w:id="81" w:name="h.h0ckwui08k52" w:colFirst="0" w:colLast="0"/>
      <w:bookmarkEnd w:id="81"/>
    </w:p>
    <w:p w14:paraId="6FC2AB53" w14:textId="77777777" w:rsidR="00AD5B26" w:rsidRDefault="00AD5B26">
      <w:bookmarkStart w:id="82" w:name="h.1zhcwxrx0sk9" w:colFirst="0" w:colLast="0"/>
      <w:bookmarkEnd w:id="82"/>
    </w:p>
    <w:p w14:paraId="1A33786E" w14:textId="77777777" w:rsidR="00AD5B26" w:rsidRDefault="00AD5B26">
      <w:bookmarkStart w:id="83" w:name="h.hotkggqztxgo" w:colFirst="0" w:colLast="0"/>
      <w:bookmarkEnd w:id="83"/>
    </w:p>
    <w:p w14:paraId="439FCF61" w14:textId="77777777" w:rsidR="00AD5B26" w:rsidRDefault="00AD5B26">
      <w:bookmarkStart w:id="84" w:name="h.3tlle3wacaky" w:colFirst="0" w:colLast="0"/>
      <w:bookmarkEnd w:id="84"/>
    </w:p>
    <w:p w14:paraId="64E397A6" w14:textId="77777777" w:rsidR="00AD5B26" w:rsidRDefault="00AD5B26">
      <w:bookmarkStart w:id="85" w:name="h.3znysh7" w:colFirst="0" w:colLast="0"/>
      <w:bookmarkEnd w:id="85"/>
    </w:p>
    <w:p w14:paraId="0A3DAC3A" w14:textId="77777777" w:rsidR="00AD5B26" w:rsidRDefault="008B4B9B" w:rsidP="00CE5258">
      <w:pPr>
        <w:pStyle w:val="1"/>
        <w:numPr>
          <w:ilvl w:val="0"/>
          <w:numId w:val="3"/>
        </w:numPr>
      </w:pPr>
      <w:bookmarkStart w:id="86" w:name="h.2et92p0" w:colFirst="0" w:colLast="0"/>
      <w:bookmarkEnd w:id="86"/>
      <w:r>
        <w:t>* Introduction</w:t>
      </w:r>
    </w:p>
    <w:p w14:paraId="7B04D647" w14:textId="77777777" w:rsidR="00AD5B26" w:rsidRDefault="008B4B9B">
      <w:bookmarkStart w:id="87" w:name="h.tyjcwt" w:colFirst="0" w:colLast="0"/>
      <w:bookmarkEnd w:id="87"/>
      <w:commentRangeStart w:id="88"/>
      <w:r>
        <w:rPr>
          <w:i/>
          <w:color w:val="000080"/>
        </w:rPr>
        <w:t>With the project generating an autonomous system, which coordinates which vehicle should move before which other vehicle, there were no other projects that were involved with the development of our own system.</w:t>
      </w:r>
      <w:commentRangeEnd w:id="88"/>
      <w:r w:rsidR="00DE604D">
        <w:rPr>
          <w:rStyle w:val="af1"/>
        </w:rPr>
        <w:commentReference w:id="88"/>
      </w:r>
    </w:p>
    <w:p w14:paraId="039D5E41" w14:textId="77777777" w:rsidR="00AD5B26" w:rsidRDefault="008B4B9B" w:rsidP="00CE5258">
      <w:pPr>
        <w:pStyle w:val="2"/>
        <w:numPr>
          <w:ilvl w:val="1"/>
          <w:numId w:val="3"/>
        </w:numPr>
      </w:pPr>
      <w:r>
        <w:rPr>
          <w:color w:val="333333"/>
        </w:rPr>
        <w:t>* Design Objectives and System Overview</w:t>
      </w:r>
    </w:p>
    <w:p w14:paraId="47358BDA" w14:textId="77777777" w:rsidR="00AD5B26" w:rsidRDefault="008B4B9B">
      <w:pPr>
        <w:spacing w:after="0"/>
      </w:pPr>
      <w:r>
        <w:t xml:space="preserve">Overall, the system is a model representation of the 4-way intersection that allows the autonomous vehicles to coordinate when each car will </w:t>
      </w:r>
      <w:commentRangeStart w:id="89"/>
      <w:r>
        <w:t>occupy the intersection without drivers</w:t>
      </w:r>
      <w:commentRangeEnd w:id="89"/>
      <w:r w:rsidR="00DE604D">
        <w:rPr>
          <w:rStyle w:val="af1"/>
        </w:rPr>
        <w:commentReference w:id="89"/>
      </w:r>
      <w:r>
        <w:t xml:space="preserve">. In addition, there is the element of the system needing to be capable of calculating the new speeds dynamically, </w:t>
      </w:r>
      <w:commentRangeStart w:id="90"/>
      <w:r>
        <w:t>in order to keep up with the system itself.</w:t>
      </w:r>
      <w:commentRangeEnd w:id="90"/>
      <w:r w:rsidR="00FC613D">
        <w:rPr>
          <w:rStyle w:val="af1"/>
        </w:rPr>
        <w:commentReference w:id="90"/>
      </w:r>
    </w:p>
    <w:p w14:paraId="6C42F26C" w14:textId="77777777" w:rsidR="00AD5B26" w:rsidRDefault="00AD5B26">
      <w:pPr>
        <w:spacing w:after="0"/>
      </w:pPr>
      <w:bookmarkStart w:id="91" w:name="h.3dy6vkm" w:colFirst="0" w:colLast="0"/>
      <w:bookmarkEnd w:id="91"/>
    </w:p>
    <w:p w14:paraId="5F5B1D55" w14:textId="77777777" w:rsidR="00AD5B26" w:rsidRDefault="008B4B9B">
      <w:pPr>
        <w:spacing w:after="0"/>
      </w:pPr>
      <w:r>
        <w:t xml:space="preserve">The system is devised into 2 </w:t>
      </w:r>
      <w:commentRangeStart w:id="92"/>
      <w:r>
        <w:t>categories</w:t>
      </w:r>
      <w:commentRangeEnd w:id="92"/>
      <w:r w:rsidR="00FC613D">
        <w:rPr>
          <w:rStyle w:val="af1"/>
        </w:rPr>
        <w:commentReference w:id="92"/>
      </w:r>
      <w:r>
        <w:t xml:space="preserve">, the Tower, and the Cars. Each Car is equipped with an </w:t>
      </w:r>
      <w:proofErr w:type="spellStart"/>
      <w:r>
        <w:t>Xbee</w:t>
      </w:r>
      <w:proofErr w:type="spellEnd"/>
      <w:r>
        <w:t xml:space="preserve"> series 1 </w:t>
      </w:r>
      <w:del w:id="93" w:author="RF" w:date="2015-05-10T23:28:00Z">
        <w:r w:rsidDel="00A51840">
          <w:delText>mounted on</w:delText>
        </w:r>
      </w:del>
      <w:ins w:id="94" w:author="RF" w:date="2015-05-10T23:28:00Z">
        <w:r w:rsidR="00A51840">
          <w:t>connected to</w:t>
        </w:r>
      </w:ins>
      <w:r>
        <w:t xml:space="preserve"> a</w:t>
      </w:r>
      <w:ins w:id="95" w:author="RF" w:date="2015-05-10T23:28:00Z">
        <w:r w:rsidR="00A51840">
          <w:t>n</w:t>
        </w:r>
      </w:ins>
      <w:r>
        <w:t xml:space="preserve"> Arduino Uno, which allows communication. Each Car is also equipped with a hall effect sensor system, utilizing a magnet attached to the left rear tire, with a detector mounted to the side of the car. The Tower is equipped with an Arduino Mega, and an </w:t>
      </w:r>
      <w:proofErr w:type="spellStart"/>
      <w:r>
        <w:t>Xbee</w:t>
      </w:r>
      <w:proofErr w:type="spellEnd"/>
      <w:r>
        <w:t xml:space="preserve"> series 1, in order to communicate with each car. Additionally, the Tower is connected to 6 individual Ultrasonic Distance Sensing modules, with 2 of the sensor cascaded at 2 meters apart in 3 of the 4 lanes. This allows the Tower to see how far away the cars are at any given time.</w:t>
      </w:r>
    </w:p>
    <w:p w14:paraId="458128B6" w14:textId="77777777" w:rsidR="00AD5B26" w:rsidRDefault="00AD5B26">
      <w:pPr>
        <w:spacing w:after="0"/>
      </w:pPr>
    </w:p>
    <w:p w14:paraId="07039800" w14:textId="77777777" w:rsidR="00AD5B26" w:rsidRDefault="008B4B9B">
      <w:pPr>
        <w:spacing w:after="0"/>
      </w:pPr>
      <w:commentRangeStart w:id="96"/>
      <w:r>
        <w:t>You must provide a list of quantitative technical design objectives, e.g., accuracy of 95%, sensor range of 20 feet, 90% successful retrieval or recognition, mean square error &lt; 0.1, response time &lt; 1ms, dynamic range of 20Vp-p, bandwidth of 20MHz, transmission range&gt;100m at 100mW, SNR&gt;10dB, data transfer rate = 100Mbps, costing less than $500, etc.</w:t>
      </w:r>
      <w:commentRangeEnd w:id="96"/>
      <w:r w:rsidR="00A51840">
        <w:rPr>
          <w:rStyle w:val="af1"/>
        </w:rPr>
        <w:commentReference w:id="96"/>
      </w:r>
    </w:p>
    <w:p w14:paraId="2FEAEF39" w14:textId="77777777" w:rsidR="00AD5B26" w:rsidRDefault="00AD5B26">
      <w:pPr>
        <w:spacing w:after="0"/>
      </w:pPr>
    </w:p>
    <w:p w14:paraId="62E83286" w14:textId="77777777" w:rsidR="00AD5B26" w:rsidRDefault="008B4B9B">
      <w:pPr>
        <w:spacing w:after="0"/>
      </w:pPr>
      <w:r>
        <w:t>The accuracy of our sensors must be within 85% accuracy at 4m, with a response time of less than 20ms. Our communication needs to occur within 100ms, in order to keep our system fast enough to keep up with the cars, which should average about 1m/s, but be capable of at most 2m/s. Our entire budget cannot exceed 300 dollars, since that is all we have to put forward toward the project.</w:t>
      </w:r>
    </w:p>
    <w:p w14:paraId="00E73033" w14:textId="77777777" w:rsidR="00AD5B26" w:rsidRDefault="00AD5B26">
      <w:pPr>
        <w:spacing w:after="0"/>
      </w:pPr>
    </w:p>
    <w:p w14:paraId="4030CF1F" w14:textId="77777777" w:rsidR="00AD5B26" w:rsidRDefault="008B4B9B" w:rsidP="00CE5258">
      <w:pPr>
        <w:spacing w:after="0"/>
        <w:outlineLvl w:val="0"/>
      </w:pPr>
      <w:r>
        <w:t xml:space="preserve">Design of the Car system, and the </w:t>
      </w:r>
      <w:proofErr w:type="spellStart"/>
      <w:r>
        <w:t>implimentation</w:t>
      </w:r>
      <w:proofErr w:type="spellEnd"/>
      <w:r>
        <w:t xml:space="preserve"> of the speedometer: </w:t>
      </w:r>
      <w:proofErr w:type="spellStart"/>
      <w:r>
        <w:t>Lazaque</w:t>
      </w:r>
      <w:proofErr w:type="spellEnd"/>
    </w:p>
    <w:p w14:paraId="2B86B3C0" w14:textId="77777777" w:rsidR="00AD5B26" w:rsidRDefault="008B4B9B">
      <w:pPr>
        <w:spacing w:after="0"/>
      </w:pPr>
      <w:r>
        <w:t>Digital communication and overall systems integration: Nick</w:t>
      </w:r>
    </w:p>
    <w:p w14:paraId="69AAA9BC" w14:textId="77777777" w:rsidR="00AD5B26" w:rsidRDefault="008B4B9B">
      <w:pPr>
        <w:spacing w:after="0"/>
      </w:pPr>
      <w:bookmarkStart w:id="97" w:name="h.1t3h5sf" w:colFirst="0" w:colLast="0"/>
      <w:bookmarkEnd w:id="97"/>
      <w:r>
        <w:t>Design of Tower, and distance sensing: Chaoyun</w:t>
      </w:r>
    </w:p>
    <w:p w14:paraId="533E7B18" w14:textId="77777777" w:rsidR="00AD5B26" w:rsidRDefault="008B4B9B" w:rsidP="00CE5258">
      <w:pPr>
        <w:pStyle w:val="2"/>
        <w:numPr>
          <w:ilvl w:val="1"/>
          <w:numId w:val="3"/>
        </w:numPr>
      </w:pPr>
      <w:r>
        <w:rPr>
          <w:color w:val="333333"/>
        </w:rPr>
        <w:t>* Backgrounds and Prior Art</w:t>
      </w:r>
    </w:p>
    <w:p w14:paraId="1F0533D8" w14:textId="77777777" w:rsidR="00AD5B26" w:rsidRDefault="008B4B9B">
      <w:bookmarkStart w:id="98" w:name="h.4d34og8" w:colFirst="0" w:colLast="0"/>
      <w:bookmarkEnd w:id="98"/>
      <w:commentRangeStart w:id="99"/>
      <w:r>
        <w:t>Scale representations of what we were attempting to develop have occurred in various places around the globe, usually utilizing different hardware for the various tasks required.</w:t>
      </w:r>
      <w:commentRangeEnd w:id="99"/>
      <w:r w:rsidR="00911B41">
        <w:rPr>
          <w:rStyle w:val="af1"/>
        </w:rPr>
        <w:commentReference w:id="99"/>
      </w:r>
      <w:r>
        <w:t xml:space="preserve"> In real sized experiments, vehicle to vehicle communication and vehicle to intersection communication is accomplished utilizing DSRC, which is much faster than our </w:t>
      </w:r>
      <w:proofErr w:type="spellStart"/>
      <w:r>
        <w:t>Xbee</w:t>
      </w:r>
      <w:proofErr w:type="spellEnd"/>
      <w:r>
        <w:t xml:space="preserve"> modules, however a module for DSRC would be much larger than our cars could support, as well as being extremely expensive. The cheapest modules we were able to find were more than 1,500 dollars. This forced us to find alternative methods for initiating the </w:t>
      </w:r>
      <w:r>
        <w:lastRenderedPageBreak/>
        <w:t>communication aspect. As for our sensing equipment, we found radar systems that would be able to measure the distance of our cars from the tower, without the need for cascaded ultrasonic sensors, however these also proved to be too expensive for our budget.</w:t>
      </w:r>
    </w:p>
    <w:p w14:paraId="25A29D11" w14:textId="77777777" w:rsidR="00AD5B26" w:rsidRDefault="008B4B9B" w:rsidP="00CE5258">
      <w:pPr>
        <w:pStyle w:val="2"/>
        <w:numPr>
          <w:ilvl w:val="1"/>
          <w:numId w:val="3"/>
        </w:numPr>
      </w:pPr>
      <w:r>
        <w:rPr>
          <w:color w:val="333333"/>
        </w:rPr>
        <w:t>* Development Environment and Tools</w:t>
      </w:r>
    </w:p>
    <w:p w14:paraId="6A706679" w14:textId="77777777" w:rsidR="00AD5B26" w:rsidRDefault="008B4B9B">
      <w:bookmarkStart w:id="100" w:name="h.2s8eyo1" w:colFirst="0" w:colLast="0"/>
      <w:bookmarkEnd w:id="100"/>
      <w:r>
        <w:t xml:space="preserve">The design environment from the coding perspective took place exclusively in the Arduino terminal provided by the Arduino client. This is where we not only designed our code, but tested how each file would work in regards to our cars. The testing environment for our hardware consisted of the lab rooms in the engineering building, the cars themselves, the tower structure, and our computers. Our tools included standard tool kits, assorted electronics, and computers, Arduino </w:t>
      </w:r>
      <w:proofErr w:type="spellStart"/>
      <w:r>
        <w:t>unos</w:t>
      </w:r>
      <w:proofErr w:type="spellEnd"/>
      <w:r>
        <w:t xml:space="preserve">, an </w:t>
      </w:r>
      <w:proofErr w:type="spellStart"/>
      <w:r>
        <w:t>Ardunio</w:t>
      </w:r>
      <w:proofErr w:type="spellEnd"/>
      <w:r>
        <w:t xml:space="preserve"> mega, and the Arduino software.</w:t>
      </w:r>
    </w:p>
    <w:p w14:paraId="75180CDD" w14:textId="77777777" w:rsidR="00AD5B26" w:rsidRDefault="008B4B9B" w:rsidP="00CE5258">
      <w:pPr>
        <w:pStyle w:val="2"/>
        <w:numPr>
          <w:ilvl w:val="1"/>
          <w:numId w:val="3"/>
        </w:numPr>
      </w:pPr>
      <w:bookmarkStart w:id="101" w:name="h.17dp8vu" w:colFirst="0" w:colLast="0"/>
      <w:bookmarkEnd w:id="101"/>
      <w:r>
        <w:rPr>
          <w:color w:val="333333"/>
        </w:rPr>
        <w:t>* Related Documents and Supporting Materials</w:t>
      </w:r>
    </w:p>
    <w:p w14:paraId="36B2837B" w14:textId="4EFFD1BE" w:rsidR="00AD5B26" w:rsidRDefault="008B4B9B">
      <w:bookmarkStart w:id="102" w:name="h.3rdcrjn" w:colFirst="0" w:colLast="0"/>
      <w:bookmarkEnd w:id="102"/>
      <w:r>
        <w:rPr>
          <w:color w:val="333333"/>
        </w:rPr>
        <w:t>No reference required.</w:t>
      </w:r>
      <w:ins w:id="103" w:author="RF" w:date="2015-05-10T23:31:00Z">
        <w:r w:rsidR="000C07D0">
          <w:rPr>
            <w:color w:val="333333"/>
          </w:rPr>
          <w:t xml:space="preserve"> </w:t>
        </w:r>
        <w:bookmarkStart w:id="104" w:name="_GoBack"/>
        <w:bookmarkEnd w:id="104"/>
        <w:del w:id="105" w:author="Chaoyun Ma" w:date="2016-02-27T22:24:00Z">
          <w:r w:rsidR="000C07D0" w:rsidDel="00FA6EE3">
            <w:rPr>
              <w:color w:val="333333"/>
            </w:rPr>
            <w:delText>Don’t you need the Xbee data sheets, the Ardu</w:delText>
          </w:r>
        </w:del>
      </w:ins>
      <w:ins w:id="106" w:author="RF" w:date="2015-05-10T23:32:00Z">
        <w:del w:id="107" w:author="Chaoyun Ma" w:date="2016-02-27T22:24:00Z">
          <w:r w:rsidR="00237406" w:rsidDel="00FA6EE3">
            <w:rPr>
              <w:color w:val="333333"/>
            </w:rPr>
            <w:delText>ino datasheets, etc?</w:delText>
          </w:r>
        </w:del>
      </w:ins>
    </w:p>
    <w:p w14:paraId="796ACFA2" w14:textId="77777777" w:rsidR="00AD5B26" w:rsidRDefault="008B4B9B" w:rsidP="00CE5258">
      <w:pPr>
        <w:pStyle w:val="2"/>
        <w:numPr>
          <w:ilvl w:val="1"/>
          <w:numId w:val="3"/>
        </w:numPr>
      </w:pPr>
      <w:r>
        <w:rPr>
          <w:color w:val="333333"/>
        </w:rPr>
        <w:t>* Definitions and Acronyms</w:t>
      </w:r>
    </w:p>
    <w:p w14:paraId="11AC84C6" w14:textId="77777777" w:rsidR="00AD5B26" w:rsidRDefault="008B4B9B">
      <w:bookmarkStart w:id="108" w:name="h.fl53vhg317hy" w:colFirst="0" w:colLast="0"/>
      <w:bookmarkEnd w:id="108"/>
      <w:r>
        <w:rPr>
          <w:color w:val="333333"/>
        </w:rPr>
        <w:t>Beyond the definition of the Tower and the Cars as separate systems that require different amounts of hardware, there are no Acronyms or other definitions that were created in the design and construction of this project.</w:t>
      </w:r>
      <w:ins w:id="109" w:author="RF" w:date="2015-05-10T23:32:00Z">
        <w:r w:rsidR="00237406">
          <w:rPr>
            <w:color w:val="333333"/>
          </w:rPr>
          <w:t xml:space="preserve"> Isn’t </w:t>
        </w:r>
        <w:proofErr w:type="spellStart"/>
        <w:r w:rsidR="00237406">
          <w:rPr>
            <w:color w:val="333333"/>
          </w:rPr>
          <w:t>Xbee</w:t>
        </w:r>
        <w:proofErr w:type="spellEnd"/>
        <w:r w:rsidR="00237406">
          <w:rPr>
            <w:color w:val="333333"/>
          </w:rPr>
          <w:t xml:space="preserve"> an acronym?</w:t>
        </w:r>
      </w:ins>
    </w:p>
    <w:p w14:paraId="226E4A6B" w14:textId="77777777" w:rsidR="00AD5B26" w:rsidRDefault="00AD5B26">
      <w:bookmarkStart w:id="110" w:name="h.k3uvqptp1ha" w:colFirst="0" w:colLast="0"/>
      <w:bookmarkEnd w:id="110"/>
    </w:p>
    <w:p w14:paraId="7C299DF8" w14:textId="77777777" w:rsidR="00AD5B26" w:rsidRDefault="00AD5B26">
      <w:bookmarkStart w:id="111" w:name="h.cc8sy9ggwlxv" w:colFirst="0" w:colLast="0"/>
      <w:bookmarkEnd w:id="111"/>
    </w:p>
    <w:p w14:paraId="639E2EA6" w14:textId="77777777" w:rsidR="00AD5B26" w:rsidRDefault="00AD5B26">
      <w:bookmarkStart w:id="112" w:name="h.4km74yuigh9d" w:colFirst="0" w:colLast="0"/>
      <w:bookmarkEnd w:id="112"/>
    </w:p>
    <w:p w14:paraId="46708460" w14:textId="77777777" w:rsidR="00AD5B26" w:rsidRDefault="00AD5B26">
      <w:bookmarkStart w:id="113" w:name="h.nec8b2robxs" w:colFirst="0" w:colLast="0"/>
      <w:bookmarkEnd w:id="113"/>
    </w:p>
    <w:p w14:paraId="65932A31" w14:textId="77777777" w:rsidR="00AD5B26" w:rsidRDefault="00AD5B26">
      <w:bookmarkStart w:id="114" w:name="h.ytj9wo8coi4k" w:colFirst="0" w:colLast="0"/>
      <w:bookmarkEnd w:id="114"/>
    </w:p>
    <w:p w14:paraId="59C69967" w14:textId="77777777" w:rsidR="00AD5B26" w:rsidRDefault="00AD5B26">
      <w:bookmarkStart w:id="115" w:name="h.wmpo69qicmyh" w:colFirst="0" w:colLast="0"/>
      <w:bookmarkEnd w:id="115"/>
    </w:p>
    <w:p w14:paraId="32F7EB12" w14:textId="77777777" w:rsidR="00AD5B26" w:rsidRDefault="00AD5B26">
      <w:bookmarkStart w:id="116" w:name="h.4rq1bg63rhef" w:colFirst="0" w:colLast="0"/>
      <w:bookmarkEnd w:id="116"/>
    </w:p>
    <w:p w14:paraId="6C01E588" w14:textId="77777777" w:rsidR="00AD5B26" w:rsidRDefault="00AD5B26">
      <w:bookmarkStart w:id="117" w:name="h.wrk80js8223w" w:colFirst="0" w:colLast="0"/>
      <w:bookmarkEnd w:id="117"/>
    </w:p>
    <w:p w14:paraId="1FCF8400" w14:textId="77777777" w:rsidR="00AD5B26" w:rsidRDefault="00AD5B26">
      <w:bookmarkStart w:id="118" w:name="h.uw6zx0ghqlhe" w:colFirst="0" w:colLast="0"/>
      <w:bookmarkEnd w:id="118"/>
    </w:p>
    <w:p w14:paraId="7707B58F" w14:textId="77777777" w:rsidR="00AD5B26" w:rsidRDefault="00AD5B26">
      <w:bookmarkStart w:id="119" w:name="h.k593okbjk6zf" w:colFirst="0" w:colLast="0"/>
      <w:bookmarkEnd w:id="119"/>
    </w:p>
    <w:p w14:paraId="7DCD2CAD" w14:textId="77777777" w:rsidR="00AD5B26" w:rsidRDefault="00AD5B26">
      <w:bookmarkStart w:id="120" w:name="h.hr13942xklty" w:colFirst="0" w:colLast="0"/>
      <w:bookmarkEnd w:id="120"/>
    </w:p>
    <w:p w14:paraId="4337E142" w14:textId="77777777" w:rsidR="00AD5B26" w:rsidRDefault="00AD5B26">
      <w:bookmarkStart w:id="121" w:name="h.g9ck3ovxwnzq" w:colFirst="0" w:colLast="0"/>
      <w:bookmarkEnd w:id="121"/>
    </w:p>
    <w:p w14:paraId="51C976EB" w14:textId="77777777" w:rsidR="00AD5B26" w:rsidRDefault="00AD5B26">
      <w:bookmarkStart w:id="122" w:name="h.hgj4c7bf9xpy" w:colFirst="0" w:colLast="0"/>
      <w:bookmarkEnd w:id="122"/>
    </w:p>
    <w:p w14:paraId="38E3FC53" w14:textId="77777777" w:rsidR="00AD5B26" w:rsidRDefault="00AD5B26">
      <w:bookmarkStart w:id="123" w:name="h.kntcm6l05wtp" w:colFirst="0" w:colLast="0"/>
      <w:bookmarkEnd w:id="123"/>
    </w:p>
    <w:p w14:paraId="1D53C5A9" w14:textId="77777777" w:rsidR="00AD5B26" w:rsidRDefault="00AD5B26">
      <w:bookmarkStart w:id="124" w:name="h.26in1rg" w:colFirst="0" w:colLast="0"/>
      <w:bookmarkEnd w:id="124"/>
    </w:p>
    <w:p w14:paraId="31D29F24" w14:textId="77777777" w:rsidR="00AD5B26" w:rsidRDefault="008B4B9B" w:rsidP="00CE5258">
      <w:pPr>
        <w:pStyle w:val="1"/>
        <w:numPr>
          <w:ilvl w:val="0"/>
          <w:numId w:val="3"/>
        </w:numPr>
      </w:pPr>
      <w:r>
        <w:t>* Design Considerations</w:t>
      </w:r>
    </w:p>
    <w:p w14:paraId="782FEB23" w14:textId="77777777" w:rsidR="00AD5B26" w:rsidRDefault="008B4B9B">
      <w:bookmarkStart w:id="125" w:name="h.lnxbz9" w:colFirst="0" w:colLast="0"/>
      <w:bookmarkEnd w:id="125"/>
      <w:r>
        <w:rPr>
          <w:color w:val="333333"/>
        </w:rPr>
        <w:t>This section describes issues that need to be addressed or resolved prior to or while completing the design as well as issues that may influence the design process.</w:t>
      </w:r>
    </w:p>
    <w:p w14:paraId="615C8D5B" w14:textId="77777777" w:rsidR="00AD5B26" w:rsidRDefault="008B4B9B" w:rsidP="00CE5258">
      <w:pPr>
        <w:pStyle w:val="2"/>
        <w:numPr>
          <w:ilvl w:val="1"/>
          <w:numId w:val="3"/>
        </w:numPr>
      </w:pPr>
      <w:r>
        <w:rPr>
          <w:color w:val="333333"/>
        </w:rPr>
        <w:lastRenderedPageBreak/>
        <w:t>* Assumptions</w:t>
      </w:r>
    </w:p>
    <w:p w14:paraId="36A7CEC6" w14:textId="77777777" w:rsidR="00AD5B26" w:rsidRDefault="008B4B9B">
      <w:bookmarkStart w:id="126" w:name="h.35nkun2" w:colFirst="0" w:colLast="0"/>
      <w:bookmarkEnd w:id="126"/>
      <w:r>
        <w:rPr>
          <w:color w:val="333333"/>
        </w:rPr>
        <w:t>For our project, we assume that the 3 cars will be approaching the intersection with the intent of moving straight. We need to assume that the cars will be controlled by autonomous systems that are capable of interacting with our intersection. We assume the roads leading to the intersection are straight, and that each car is moving at a similar speed to each other, to simulate a realistic speed limit.</w:t>
      </w:r>
    </w:p>
    <w:p w14:paraId="5EB45F4A" w14:textId="77777777" w:rsidR="00AD5B26" w:rsidRDefault="008B4B9B" w:rsidP="00CE5258">
      <w:pPr>
        <w:pStyle w:val="2"/>
        <w:numPr>
          <w:ilvl w:val="1"/>
          <w:numId w:val="3"/>
        </w:numPr>
      </w:pPr>
      <w:r>
        <w:rPr>
          <w:color w:val="333333"/>
        </w:rPr>
        <w:t>* Realistic Constraints</w:t>
      </w:r>
    </w:p>
    <w:p w14:paraId="48B88029" w14:textId="77777777" w:rsidR="00AD5B26" w:rsidRDefault="008B4B9B">
      <w:bookmarkStart w:id="127" w:name="h.1ksv4uv" w:colFirst="0" w:colLast="0"/>
      <w:bookmarkEnd w:id="127"/>
      <w:r>
        <w:rPr>
          <w:color w:val="333333"/>
        </w:rPr>
        <w:t>Cars must move straight, the battery system must be able to manage all of the power that the circuit draws, as well as the power required to communicate between the tower and the cars. Additionally, the sensors must be angled as to provide the best view of the lane, in order to generate a realistic intersection interaction.</w:t>
      </w:r>
    </w:p>
    <w:p w14:paraId="69197C69" w14:textId="77777777" w:rsidR="00AD5B26" w:rsidRDefault="008B4B9B" w:rsidP="00CE5258">
      <w:pPr>
        <w:pStyle w:val="2"/>
        <w:numPr>
          <w:ilvl w:val="1"/>
          <w:numId w:val="3"/>
        </w:numPr>
      </w:pPr>
      <w:bookmarkStart w:id="128" w:name="h.44sinio" w:colFirst="0" w:colLast="0"/>
      <w:bookmarkEnd w:id="128"/>
      <w:r>
        <w:rPr>
          <w:color w:val="333333"/>
        </w:rPr>
        <w:t xml:space="preserve"> System Environment and External Interfaces</w:t>
      </w:r>
    </w:p>
    <w:p w14:paraId="11C6A7FB" w14:textId="77777777" w:rsidR="00AD5B26" w:rsidRDefault="008B4B9B">
      <w:bookmarkStart w:id="129" w:name="h.2jxsxqh" w:colFirst="0" w:colLast="0"/>
      <w:bookmarkEnd w:id="129"/>
      <w:r>
        <w:rPr>
          <w:color w:val="333333"/>
        </w:rPr>
        <w:t>The cars must be able to move straight enough for the tower to identify where the cars are, as well as communicate back to the tower. The environment must be big enough to support the lanes, the towers, and the start-up distance, which allows the car to reach their cruise velocity.</w:t>
      </w:r>
    </w:p>
    <w:p w14:paraId="0D2707E0" w14:textId="77777777" w:rsidR="00AD5B26" w:rsidRDefault="008B4B9B" w:rsidP="00CE5258">
      <w:pPr>
        <w:pStyle w:val="2"/>
        <w:numPr>
          <w:ilvl w:val="1"/>
          <w:numId w:val="3"/>
        </w:numPr>
      </w:pPr>
      <w:r>
        <w:rPr>
          <w:color w:val="333333"/>
        </w:rPr>
        <w:t>* Industry Standards</w:t>
      </w:r>
    </w:p>
    <w:p w14:paraId="2D65DEFD" w14:textId="77777777" w:rsidR="00AD5B26" w:rsidRDefault="008B4B9B">
      <w:proofErr w:type="spellStart"/>
      <w:r>
        <w:rPr>
          <w:color w:val="000080"/>
        </w:rPr>
        <w:t>Zigbee’s</w:t>
      </w:r>
      <w:proofErr w:type="spellEnd"/>
      <w:r>
        <w:rPr>
          <w:color w:val="000080"/>
        </w:rPr>
        <w:t xml:space="preserve"> </w:t>
      </w:r>
      <w:proofErr w:type="spellStart"/>
      <w:r>
        <w:rPr>
          <w:color w:val="000080"/>
        </w:rPr>
        <w:t>Xbee</w:t>
      </w:r>
      <w:proofErr w:type="spellEnd"/>
      <w:r>
        <w:rPr>
          <w:color w:val="000080"/>
        </w:rPr>
        <w:t xml:space="preserve"> series 1 standards: 868MHz, uses an 802.15.4 network, which worst case with a 16-bit </w:t>
      </w:r>
      <w:commentRangeStart w:id="130"/>
      <w:r>
        <w:rPr>
          <w:color w:val="000080"/>
        </w:rPr>
        <w:t xml:space="preserve">Unicom, should be roughly 40 </w:t>
      </w:r>
      <w:proofErr w:type="spellStart"/>
      <w:r>
        <w:rPr>
          <w:color w:val="000080"/>
        </w:rPr>
        <w:t>ms.</w:t>
      </w:r>
      <w:commentRangeEnd w:id="130"/>
      <w:proofErr w:type="spellEnd"/>
      <w:r w:rsidR="009B3398">
        <w:rPr>
          <w:rStyle w:val="af1"/>
        </w:rPr>
        <w:commentReference w:id="130"/>
      </w:r>
    </w:p>
    <w:p w14:paraId="382855BE" w14:textId="77777777" w:rsidR="00AD5B26" w:rsidRDefault="008B4B9B">
      <w:commentRangeStart w:id="131"/>
      <w:r>
        <w:rPr>
          <w:color w:val="000080"/>
        </w:rPr>
        <w:t xml:space="preserve">HC-SR04 standards: </w:t>
      </w:r>
      <w:commentRangeEnd w:id="131"/>
      <w:r w:rsidR="00D63F79">
        <w:rPr>
          <w:rStyle w:val="af1"/>
        </w:rPr>
        <w:commentReference w:id="131"/>
      </w:r>
      <w:r>
        <w:rPr>
          <w:color w:val="000080"/>
        </w:rPr>
        <w:t>best results from testing gives a 10ms delay to pulses, gives an accuracy of about 90 percent at 2 meters. To keep to this standard, we cascaded our sensors, with 2 in each row.</w:t>
      </w:r>
    </w:p>
    <w:p w14:paraId="7E6E3EF3" w14:textId="77777777" w:rsidR="00AD5B26" w:rsidRDefault="008B4B9B">
      <w:bookmarkStart w:id="132" w:name="h.z337ya" w:colFirst="0" w:colLast="0"/>
      <w:bookmarkEnd w:id="132"/>
      <w:commentRangeStart w:id="133"/>
      <w:r>
        <w:rPr>
          <w:color w:val="000080"/>
        </w:rPr>
        <w:t>The circuits onboard our cars utilized a high start-up current to initialize our DC motors, but needed to be stepped down to keep our microprocessors from frying. As such, our system was unable to support a battery charge of less than 9V. Furthermore, anything over around 12 V caused our voltage regulator to heat up dramatically.</w:t>
      </w:r>
      <w:commentRangeEnd w:id="133"/>
      <w:r w:rsidR="00D63F79">
        <w:rPr>
          <w:rStyle w:val="af1"/>
        </w:rPr>
        <w:commentReference w:id="133"/>
      </w:r>
    </w:p>
    <w:p w14:paraId="6671E3D1" w14:textId="77777777" w:rsidR="00AD5B26" w:rsidRDefault="008B4B9B" w:rsidP="00CE5258">
      <w:pPr>
        <w:pStyle w:val="2"/>
        <w:numPr>
          <w:ilvl w:val="1"/>
          <w:numId w:val="3"/>
        </w:numPr>
      </w:pPr>
      <w:r>
        <w:rPr>
          <w:color w:val="333333"/>
        </w:rPr>
        <w:t>* Knowledge and Skills</w:t>
      </w:r>
    </w:p>
    <w:p w14:paraId="3A3DA65D" w14:textId="77777777" w:rsidR="00AD5B26" w:rsidRDefault="008B4B9B">
      <w:r>
        <w:t>Describe the knowledge and skills required by this project. Complete the following for each team member:</w:t>
      </w:r>
    </w:p>
    <w:p w14:paraId="6A2404AA" w14:textId="77777777" w:rsidR="00AD5B26" w:rsidRDefault="008B4B9B">
      <w:r>
        <w:t>Nick: EE 150 Digital Communications, Introduction to Robotics, CS 128 Digital Control</w:t>
      </w:r>
    </w:p>
    <w:p w14:paraId="02D3E785" w14:textId="77777777" w:rsidR="00AD5B26" w:rsidRDefault="008B4B9B">
      <w:r>
        <w:t xml:space="preserve">I learned how to program the Arduino to interact with the </w:t>
      </w:r>
      <w:proofErr w:type="spellStart"/>
      <w:r>
        <w:t>Xbee</w:t>
      </w:r>
      <w:proofErr w:type="spellEnd"/>
      <w:r>
        <w:t>, as well as how to code the generation of the pulse that would set the car speed. Additionally, I learned how to integrate the software and hardware together, as well as generate a fully functional system, by combining various parts of the project that had been designed independently, and fit them together to make the system work.</w:t>
      </w:r>
    </w:p>
    <w:p w14:paraId="1665932A" w14:textId="5B5E8681" w:rsidR="00AD5B26" w:rsidRDefault="008B4B9B">
      <w:pPr>
        <w:rPr>
          <w:ins w:id="134" w:author="Bella Ma" w:date="2015-05-21T01:05:00Z"/>
          <w:lang w:eastAsia="zh-CN"/>
        </w:rPr>
      </w:pPr>
      <w:r>
        <w:t>Chaoyun:</w:t>
      </w:r>
      <w:ins w:id="135" w:author="RF" w:date="2015-05-10T23:36:00Z">
        <w:r w:rsidR="00BF5227" w:rsidRPr="001D512D">
          <w:rPr>
            <w:color w:val="000000" w:themeColor="text1"/>
            <w:rPrChange w:id="136" w:author="Bella Ma" w:date="2015-05-21T00:59:00Z">
              <w:rPr/>
            </w:rPrChange>
          </w:rPr>
          <w:t xml:space="preserve"> </w:t>
        </w:r>
      </w:ins>
      <w:ins w:id="137" w:author="Bella Ma" w:date="2015-05-21T00:59:00Z">
        <w:r w:rsidR="001D512D" w:rsidRPr="001D512D">
          <w:rPr>
            <w:color w:val="000000" w:themeColor="text1"/>
            <w:lang w:eastAsia="zh-CN"/>
            <w:rPrChange w:id="138" w:author="Bella Ma" w:date="2015-05-21T00:59:00Z">
              <w:rPr>
                <w:lang w:eastAsia="zh-CN"/>
              </w:rPr>
            </w:rPrChange>
          </w:rPr>
          <w:t xml:space="preserve"> EE 150 </w:t>
        </w:r>
        <w:r w:rsidR="001D512D">
          <w:rPr>
            <w:rFonts w:hint="eastAsia"/>
            <w:lang w:eastAsia="zh-CN"/>
          </w:rPr>
          <w:t>Digi</w:t>
        </w:r>
        <w:r w:rsidR="001D512D">
          <w:rPr>
            <w:lang w:eastAsia="zh-CN"/>
          </w:rPr>
          <w:t>tal Communication,</w:t>
        </w:r>
      </w:ins>
      <w:ins w:id="139" w:author="Bella Ma" w:date="2015-05-21T01:00:00Z">
        <w:r w:rsidR="001D512D">
          <w:rPr>
            <w:lang w:eastAsia="zh-CN"/>
          </w:rPr>
          <w:t xml:space="preserve"> Embedded S</w:t>
        </w:r>
        <w:r w:rsidR="001D512D" w:rsidRPr="001D512D">
          <w:rPr>
            <w:lang w:eastAsia="zh-CN"/>
          </w:rPr>
          <w:t>ystem</w:t>
        </w:r>
        <w:r w:rsidR="001D512D">
          <w:rPr>
            <w:lang w:eastAsia="zh-CN"/>
          </w:rPr>
          <w:t xml:space="preserve">, Digital </w:t>
        </w:r>
      </w:ins>
      <w:ins w:id="140" w:author="Bella Ma" w:date="2015-05-21T01:02:00Z">
        <w:r w:rsidR="001D512D">
          <w:rPr>
            <w:lang w:eastAsia="zh-CN"/>
          </w:rPr>
          <w:t>Circuits</w:t>
        </w:r>
      </w:ins>
      <w:ins w:id="141" w:author="RF" w:date="2015-05-10T23:36:00Z">
        <w:del w:id="142" w:author="Bella Ma" w:date="2015-05-21T00:59:00Z">
          <w:r w:rsidR="00BF5227" w:rsidDel="001D512D">
            <w:delText>??</w:delText>
          </w:r>
        </w:del>
      </w:ins>
      <w:ins w:id="143" w:author="Bella Ma" w:date="2015-05-21T01:02:00Z">
        <w:r w:rsidR="001D512D">
          <w:t>,</w:t>
        </w:r>
      </w:ins>
    </w:p>
    <w:p w14:paraId="6C498C88" w14:textId="67E15286" w:rsidR="001D512D" w:rsidRDefault="001D512D">
      <w:pPr>
        <w:rPr>
          <w:ins w:id="144" w:author="Bella Ma" w:date="2015-05-21T01:02:00Z"/>
          <w:lang w:eastAsia="zh-CN"/>
        </w:rPr>
      </w:pPr>
      <w:ins w:id="145" w:author="Bella Ma" w:date="2015-05-21T01:05:00Z">
        <w:r>
          <w:rPr>
            <w:lang w:eastAsia="zh-CN"/>
          </w:rPr>
          <w:t>I learnt:</w:t>
        </w:r>
      </w:ins>
    </w:p>
    <w:p w14:paraId="687E9672" w14:textId="744E3069" w:rsidR="001D512D" w:rsidRDefault="001D512D">
      <w:pPr>
        <w:ind w:left="720" w:hanging="720"/>
        <w:rPr>
          <w:ins w:id="146" w:author="Bella Ma" w:date="2015-05-21T01:05:00Z"/>
          <w:lang w:eastAsia="zh-CN"/>
        </w:rPr>
        <w:pPrChange w:id="147" w:author="Bella Ma" w:date="2015-05-21T01:03:00Z">
          <w:pPr/>
        </w:pPrChange>
      </w:pPr>
      <w:ins w:id="148" w:author="Bella Ma" w:date="2015-05-21T01:05:00Z">
        <w:r>
          <w:rPr>
            <w:rFonts w:hint="eastAsia"/>
            <w:lang w:eastAsia="zh-CN"/>
          </w:rPr>
          <w:t>•</w:t>
        </w:r>
        <w:r>
          <w:rPr>
            <w:rFonts w:hint="eastAsia"/>
            <w:lang w:eastAsia="zh-CN"/>
          </w:rPr>
          <w:t xml:space="preserve"> </w:t>
        </w:r>
        <w:r>
          <w:rPr>
            <w:lang w:eastAsia="zh-CN"/>
          </w:rPr>
          <w:t xml:space="preserve">how to program Arduino </w:t>
        </w:r>
      </w:ins>
    </w:p>
    <w:p w14:paraId="07BED229" w14:textId="77777777" w:rsidR="0063578E" w:rsidRDefault="001D512D">
      <w:pPr>
        <w:ind w:left="720" w:hanging="720"/>
        <w:rPr>
          <w:ins w:id="149" w:author="Bella Ma" w:date="2015-05-21T01:06:00Z"/>
          <w:lang w:eastAsia="zh-CN"/>
        </w:rPr>
        <w:pPrChange w:id="150" w:author="Bella Ma" w:date="2015-05-21T01:03:00Z">
          <w:pPr/>
        </w:pPrChange>
      </w:pPr>
      <w:ins w:id="151" w:author="Bella Ma" w:date="2015-05-21T01:06:00Z">
        <w:r>
          <w:rPr>
            <w:rFonts w:hint="eastAsia"/>
            <w:lang w:eastAsia="zh-CN"/>
          </w:rPr>
          <w:t>•</w:t>
        </w:r>
        <w:r>
          <w:rPr>
            <w:lang w:eastAsia="zh-CN"/>
          </w:rPr>
          <w:t xml:space="preserve"> how ultrasonic sensors work and how to </w:t>
        </w:r>
        <w:r w:rsidR="0063578E">
          <w:rPr>
            <w:lang w:eastAsia="zh-CN"/>
          </w:rPr>
          <w:t>integrate them with Arduino</w:t>
        </w:r>
      </w:ins>
    </w:p>
    <w:p w14:paraId="4A27CF72" w14:textId="45897E18" w:rsidR="001D512D" w:rsidRDefault="0063578E">
      <w:pPr>
        <w:ind w:left="720" w:hanging="720"/>
        <w:rPr>
          <w:ins w:id="152" w:author="Bella Ma" w:date="2015-05-21T01:08:00Z"/>
          <w:lang w:eastAsia="zh-CN"/>
        </w:rPr>
        <w:pPrChange w:id="153" w:author="Bella Ma" w:date="2015-05-21T01:03:00Z">
          <w:pPr/>
        </w:pPrChange>
      </w:pPr>
      <w:ins w:id="154" w:author="Bella Ma" w:date="2015-05-21T01:07:00Z">
        <w:r>
          <w:rPr>
            <w:rFonts w:hint="eastAsia"/>
            <w:lang w:eastAsia="zh-CN"/>
          </w:rPr>
          <w:t>•</w:t>
        </w:r>
        <w:r>
          <w:rPr>
            <w:lang w:eastAsia="zh-CN"/>
          </w:rPr>
          <w:t xml:space="preserve"> how to combine hardware with software so that the whole </w:t>
        </w:r>
      </w:ins>
      <w:ins w:id="155" w:author="Bella Ma" w:date="2015-05-21T01:08:00Z">
        <w:r>
          <w:rPr>
            <w:lang w:eastAsia="zh-CN"/>
          </w:rPr>
          <w:t>system</w:t>
        </w:r>
      </w:ins>
      <w:ins w:id="156" w:author="Bella Ma" w:date="2015-05-21T01:07:00Z">
        <w:r>
          <w:rPr>
            <w:lang w:eastAsia="zh-CN"/>
          </w:rPr>
          <w:t xml:space="preserve"> </w:t>
        </w:r>
      </w:ins>
      <w:ins w:id="157" w:author="Bella Ma" w:date="2015-05-21T01:08:00Z">
        <w:r>
          <w:rPr>
            <w:lang w:eastAsia="zh-CN"/>
          </w:rPr>
          <w:t>would work</w:t>
        </w:r>
      </w:ins>
    </w:p>
    <w:p w14:paraId="2AE59B74" w14:textId="4E3CCA2C" w:rsidR="0063578E" w:rsidRDefault="0063578E">
      <w:pPr>
        <w:ind w:left="720" w:hanging="720"/>
        <w:rPr>
          <w:ins w:id="158" w:author="Bella Ma" w:date="2015-05-21T01:08:00Z"/>
          <w:lang w:eastAsia="zh-CN"/>
        </w:rPr>
        <w:pPrChange w:id="159" w:author="Bella Ma" w:date="2015-05-21T01:03:00Z">
          <w:pPr/>
        </w:pPrChange>
      </w:pPr>
      <w:ins w:id="160" w:author="Bella Ma" w:date="2015-05-21T01:08:00Z">
        <w:r>
          <w:rPr>
            <w:rFonts w:hint="eastAsia"/>
            <w:lang w:eastAsia="zh-CN"/>
          </w:rPr>
          <w:t>•</w:t>
        </w:r>
        <w:r>
          <w:rPr>
            <w:lang w:eastAsia="zh-CN"/>
          </w:rPr>
          <w:t xml:space="preserve"> how to</w:t>
        </w:r>
      </w:ins>
      <w:ins w:id="161" w:author="Bella Ma" w:date="2015-05-21T01:10:00Z">
        <w:r>
          <w:rPr>
            <w:lang w:eastAsia="zh-CN"/>
          </w:rPr>
          <w:t xml:space="preserve"> design and</w:t>
        </w:r>
      </w:ins>
      <w:ins w:id="162" w:author="Bella Ma" w:date="2015-05-21T01:08:00Z">
        <w:r>
          <w:rPr>
            <w:lang w:eastAsia="zh-CN"/>
          </w:rPr>
          <w:t xml:space="preserve"> test components </w:t>
        </w:r>
      </w:ins>
      <w:ins w:id="163" w:author="Bella Ma" w:date="2015-05-21T01:09:00Z">
        <w:r>
          <w:rPr>
            <w:lang w:eastAsia="zh-CN"/>
          </w:rPr>
          <w:t>individually</w:t>
        </w:r>
      </w:ins>
    </w:p>
    <w:p w14:paraId="634BEB32" w14:textId="1841C4AE" w:rsidR="0063578E" w:rsidRDefault="0063578E">
      <w:pPr>
        <w:ind w:left="720" w:hanging="720"/>
        <w:rPr>
          <w:lang w:eastAsia="zh-CN"/>
        </w:rPr>
        <w:pPrChange w:id="164" w:author="Bella Ma" w:date="2015-05-21T01:03:00Z">
          <w:pPr/>
        </w:pPrChange>
      </w:pPr>
      <w:ins w:id="165" w:author="Bella Ma" w:date="2015-05-21T01:09:00Z">
        <w:r>
          <w:rPr>
            <w:rFonts w:hint="eastAsia"/>
            <w:lang w:eastAsia="zh-CN"/>
          </w:rPr>
          <w:lastRenderedPageBreak/>
          <w:t>•</w:t>
        </w:r>
        <w:r>
          <w:rPr>
            <w:lang w:eastAsia="zh-CN"/>
          </w:rPr>
          <w:t xml:space="preserve"> how to</w:t>
        </w:r>
      </w:ins>
      <w:ins w:id="166" w:author="Bella Ma" w:date="2015-05-21T01:10:00Z">
        <w:r>
          <w:rPr>
            <w:lang w:eastAsia="zh-CN"/>
          </w:rPr>
          <w:t xml:space="preserve"> design and</w:t>
        </w:r>
      </w:ins>
      <w:ins w:id="167" w:author="Bella Ma" w:date="2015-05-21T01:09:00Z">
        <w:r>
          <w:rPr>
            <w:lang w:eastAsia="zh-CN"/>
          </w:rPr>
          <w:t xml:space="preserve"> test the system when each components work indepen</w:t>
        </w:r>
      </w:ins>
      <w:ins w:id="168" w:author="Bella Ma" w:date="2015-05-21T01:11:00Z">
        <w:r>
          <w:rPr>
            <w:lang w:eastAsia="zh-CN"/>
          </w:rPr>
          <w:t>d</w:t>
        </w:r>
      </w:ins>
      <w:ins w:id="169" w:author="Bella Ma" w:date="2015-05-21T01:12:00Z">
        <w:r>
          <w:rPr>
            <w:lang w:eastAsia="zh-CN"/>
          </w:rPr>
          <w:t>ently</w:t>
        </w:r>
      </w:ins>
    </w:p>
    <w:p w14:paraId="51CB6E6D" w14:textId="58FF1A62" w:rsidR="00AD5B26" w:rsidRDefault="008B4B9B">
      <w:proofErr w:type="spellStart"/>
      <w:r>
        <w:t>Lazaque</w:t>
      </w:r>
      <w:proofErr w:type="spellEnd"/>
      <w:proofErr w:type="gramStart"/>
      <w:r>
        <w:t>:</w:t>
      </w:r>
      <w:ins w:id="170" w:author="RF" w:date="2015-05-10T23:36:00Z">
        <w:r w:rsidR="00BF5227">
          <w:t xml:space="preserve"> ??</w:t>
        </w:r>
      </w:ins>
      <w:proofErr w:type="gramEnd"/>
    </w:p>
    <w:p w14:paraId="045836F9" w14:textId="77777777" w:rsidR="00AD5B26" w:rsidRDefault="008B4B9B" w:rsidP="00CE5258">
      <w:pPr>
        <w:pStyle w:val="2"/>
        <w:numPr>
          <w:ilvl w:val="1"/>
          <w:numId w:val="3"/>
        </w:numPr>
      </w:pPr>
      <w:r>
        <w:t>* Budget and Cost Analysis</w:t>
      </w:r>
    </w:p>
    <w:p w14:paraId="4741AD19" w14:textId="77777777" w:rsidR="00AD5B26" w:rsidRDefault="008B4B9B">
      <w:pPr>
        <w:spacing w:after="0"/>
        <w:jc w:val="left"/>
      </w:pPr>
      <w:r>
        <w:t>HC-SR04 x 10 = $15,</w:t>
      </w:r>
      <w:r>
        <w:tab/>
        <w:t xml:space="preserve">4 x </w:t>
      </w:r>
      <w:proofErr w:type="spellStart"/>
      <w:r>
        <w:t>Xbee</w:t>
      </w:r>
      <w:proofErr w:type="spellEnd"/>
      <w:r>
        <w:t xml:space="preserve"> = $80,</w:t>
      </w:r>
      <w:r>
        <w:tab/>
      </w:r>
      <w:r>
        <w:tab/>
        <w:t xml:space="preserve">3 x RC Car = $60, </w:t>
      </w:r>
      <w:r>
        <w:tab/>
        <w:t>1 x explorer board = $15,</w:t>
      </w:r>
    </w:p>
    <w:p w14:paraId="3D9A6C3A" w14:textId="77777777" w:rsidR="00AD5B26" w:rsidRDefault="008B4B9B">
      <w:pPr>
        <w:spacing w:after="0"/>
        <w:jc w:val="left"/>
      </w:pPr>
      <w:r>
        <w:t>Assorted electronics (resistors, capacitors, etc.) = $30,</w:t>
      </w:r>
      <w:r>
        <w:tab/>
      </w:r>
      <w:r>
        <w:tab/>
      </w:r>
      <w:r>
        <w:tab/>
        <w:t>assorted lumber = $50,</w:t>
      </w:r>
    </w:p>
    <w:p w14:paraId="6836C63C" w14:textId="77777777" w:rsidR="00AD5B26" w:rsidRDefault="008B4B9B">
      <w:pPr>
        <w:spacing w:after="0"/>
        <w:jc w:val="left"/>
      </w:pPr>
      <w:r>
        <w:t>Arduino Uno x 3 = $100</w:t>
      </w:r>
      <w:r>
        <w:tab/>
      </w:r>
      <w:r>
        <w:tab/>
      </w:r>
      <w:r>
        <w:tab/>
        <w:t>3 x Speedometer = $45</w:t>
      </w:r>
      <w:r>
        <w:tab/>
      </w:r>
    </w:p>
    <w:p w14:paraId="185FCB7C" w14:textId="77777777" w:rsidR="00AD5B26" w:rsidRDefault="008B4B9B">
      <w:pPr>
        <w:spacing w:after="0"/>
        <w:jc w:val="left"/>
      </w:pPr>
      <w:bookmarkStart w:id="171" w:name="h.3j2qqm3" w:colFirst="0" w:colLast="0"/>
      <w:bookmarkEnd w:id="171"/>
      <w:r>
        <w:t>Total Costs: $395</w:t>
      </w:r>
    </w:p>
    <w:p w14:paraId="2E0E05CD" w14:textId="77777777" w:rsidR="00AD5B26" w:rsidRDefault="008B4B9B" w:rsidP="00CE5258">
      <w:pPr>
        <w:pStyle w:val="2"/>
        <w:numPr>
          <w:ilvl w:val="1"/>
          <w:numId w:val="3"/>
        </w:numPr>
      </w:pPr>
      <w:r>
        <w:rPr>
          <w:color w:val="333333"/>
        </w:rPr>
        <w:t>* Safety</w:t>
      </w:r>
    </w:p>
    <w:p w14:paraId="6B015453" w14:textId="4DA3F6A5" w:rsidR="00AD5B26" w:rsidRDefault="008B4B9B">
      <w:bookmarkStart w:id="172" w:name="h.1y810tw" w:colFirst="0" w:colLast="0"/>
      <w:bookmarkEnd w:id="172"/>
      <w:r>
        <w:t>The considerations of the safety required is minimal in this project, due to the unlikel</w:t>
      </w:r>
      <w:ins w:id="173" w:author="RF" w:date="2015-05-10T23:36:00Z">
        <w:r w:rsidR="00BF5227">
          <w:t>i</w:t>
        </w:r>
      </w:ins>
      <w:del w:id="174" w:author="RF" w:date="2015-05-10T23:36:00Z">
        <w:r w:rsidDel="00BF5227">
          <w:delText>y</w:delText>
        </w:r>
      </w:del>
      <w:r>
        <w:t>hood of a failure resulting in any sort of damage to a human being. All of our battery systems are too low voltage and current to harm any human, and if the cars were to hit a human running at full speed, it would most likely be more of an inconvenience for the car than the person. That being said, each functional lane has wires extending to the sensors mounted on the bridges, which does present a tripping hazard to those who would walk around the intersection without looking.</w:t>
      </w:r>
    </w:p>
    <w:p w14:paraId="2D0CDF9A" w14:textId="77777777" w:rsidR="00AD5B26" w:rsidRDefault="008B4B9B" w:rsidP="00CE5258">
      <w:pPr>
        <w:pStyle w:val="2"/>
        <w:numPr>
          <w:ilvl w:val="1"/>
          <w:numId w:val="3"/>
        </w:numPr>
      </w:pPr>
      <w:r>
        <w:rPr>
          <w:color w:val="333333"/>
        </w:rPr>
        <w:t xml:space="preserve">Performance, Security, Quality, Reliability, Aesthetics etc. </w:t>
      </w:r>
    </w:p>
    <w:p w14:paraId="61EADCB4" w14:textId="77777777" w:rsidR="00AD5B26" w:rsidRDefault="008B4B9B">
      <w:bookmarkStart w:id="175" w:name="h.4i7ojhp" w:colFirst="0" w:colLast="0"/>
      <w:bookmarkEnd w:id="175"/>
      <w:r>
        <w:rPr>
          <w:color w:val="333333"/>
        </w:rPr>
        <w:t>Initially, almost every part of the project was designed with the scope of solving the problem at hand. After each part proved successful, we determined if it provided enough of a success to cover our basic needs of whether or not it could perform to the standards of our system. If so, then our system was in need of a different piece of hardware.</w:t>
      </w:r>
    </w:p>
    <w:p w14:paraId="0A21C35B" w14:textId="77777777" w:rsidR="00AD5B26" w:rsidRDefault="008B4B9B" w:rsidP="00CE5258">
      <w:pPr>
        <w:pStyle w:val="2"/>
        <w:numPr>
          <w:ilvl w:val="1"/>
          <w:numId w:val="3"/>
        </w:numPr>
      </w:pPr>
      <w:r>
        <w:rPr>
          <w:color w:val="333333"/>
        </w:rPr>
        <w:t>* Documentation</w:t>
      </w:r>
    </w:p>
    <w:p w14:paraId="4C5024FE" w14:textId="77777777" w:rsidR="00AD5B26" w:rsidRDefault="008B4B9B">
      <w:bookmarkStart w:id="176" w:name="h.2xcytpi" w:colFirst="0" w:colLast="0"/>
      <w:bookmarkEnd w:id="176"/>
      <w:r>
        <w:rPr>
          <w:color w:val="333333"/>
        </w:rPr>
        <w:t xml:space="preserve">As updates for our project came into focus, we found that it was easier to record what ideas we had, so that we could put them into practice, and evaluate our results. In short, we would put the ideas we wanted to implement into our shared Google drive folder, in order to preserve our systems progress. </w:t>
      </w:r>
    </w:p>
    <w:p w14:paraId="39A8012F" w14:textId="77777777" w:rsidR="00AD5B26" w:rsidRDefault="008B4B9B" w:rsidP="00CE5258">
      <w:pPr>
        <w:pStyle w:val="2"/>
        <w:numPr>
          <w:ilvl w:val="1"/>
          <w:numId w:val="3"/>
        </w:numPr>
      </w:pPr>
      <w:r>
        <w:rPr>
          <w:color w:val="333333"/>
        </w:rPr>
        <w:t xml:space="preserve">* </w:t>
      </w:r>
      <w:r>
        <w:t xml:space="preserve">Understanding of Professional and Ethical Responsibility </w:t>
      </w:r>
    </w:p>
    <w:p w14:paraId="7D424AE7" w14:textId="77777777" w:rsidR="00AD5B26" w:rsidRDefault="008B4B9B">
      <w:pPr>
        <w:spacing w:after="0"/>
        <w:jc w:val="left"/>
      </w:pPr>
      <w:bookmarkStart w:id="177" w:name="h.vyfs0sw1u1m" w:colFirst="0" w:colLast="0"/>
      <w:bookmarkEnd w:id="177"/>
      <w:r>
        <w:t xml:space="preserve">The implication of our work ranges from the private sector, where the option of autonomous vehicles </w:t>
      </w:r>
      <w:proofErr w:type="gramStart"/>
      <w:r>
        <w:t>are</w:t>
      </w:r>
      <w:proofErr w:type="gramEnd"/>
      <w:r>
        <w:t xml:space="preserve"> more of a factor, to hopefully the masses. The idea, similar to the electric car, is that hopefully as the technology becomes more and more prominent, more and more people will get behind the idea, until it is widely available for everyone. It is at this time, where our system would have the most implication, being used hopefully in cities across the world, replacing traffic lights and round </w:t>
      </w:r>
      <w:proofErr w:type="spellStart"/>
      <w:r>
        <w:t>abouts</w:t>
      </w:r>
      <w:proofErr w:type="spellEnd"/>
      <w:r>
        <w:t xml:space="preserve"> all together. Of course, the safety requirements for this kind of task would need to be strictly enforced, since the vehicles will be carrying people all around. This is the major problem with the system, requiring an extremely reliable base system that could </w:t>
      </w:r>
      <w:commentRangeStart w:id="178"/>
      <w:r>
        <w:t>guarantee a certain level of safety when transporting people from one place to</w:t>
      </w:r>
      <w:commentRangeEnd w:id="178"/>
      <w:r w:rsidR="003918EB">
        <w:rPr>
          <w:rStyle w:val="af1"/>
        </w:rPr>
        <w:commentReference w:id="178"/>
      </w:r>
      <w:r>
        <w:t xml:space="preserve"> another. Today, an intersection is the most likely place for an accident to occur in most modern cities. To take the human driver out of the equation could prove difficult for some people to accept. However, if the autonomous cars are intended to maneuver these intersections efficiently in large numbers, it would be much safer to have the intersections themselves coordinate which car will move when.</w:t>
      </w:r>
    </w:p>
    <w:p w14:paraId="73407028" w14:textId="77777777" w:rsidR="00AD5B26" w:rsidRDefault="008B4B9B">
      <w:pPr>
        <w:spacing w:after="0"/>
        <w:ind w:firstLine="720"/>
        <w:jc w:val="left"/>
      </w:pPr>
      <w:bookmarkStart w:id="179" w:name="h.4yak71yql6a1" w:colFirst="0" w:colLast="0"/>
      <w:bookmarkEnd w:id="179"/>
      <w:r>
        <w:t xml:space="preserve">We addressed this system by attempting to recreate the scale system, in a way that would provide the real world scaled system to be able to exist. In short, we looked at technologies that exist already, in order to make sure that our system is capable of supporting a real-world equivalent. We also ignored factors that were only issues to our system, and would not be present in a real-world equivalent. This was </w:t>
      </w:r>
      <w:r>
        <w:lastRenderedPageBreak/>
        <w:t>because issues that would not be present in a real-world equivalent should not be considered extremely critical problems for our system to solve. Our system should focus on proving that the real world could generate an autonomous car-intersection interaction system that would be able to coordinate each car to ensure a safe interaction. Finally, the real world equivalent needs to address some of the issues that we ignored in our system, in order to prove the communication and timing of the system was possible. For example, for our system, we assumed each car was going straight through the intersection. In a realistic example, the cars should be able to communicate to the intersection which direction they will be heading. This way, the intersection can address more realistic situations, where drivers need to head in different directions.</w:t>
      </w:r>
    </w:p>
    <w:p w14:paraId="0A1BB2A2" w14:textId="77777777" w:rsidR="00AD5B26" w:rsidRDefault="008B4B9B">
      <w:pPr>
        <w:spacing w:after="0"/>
        <w:jc w:val="left"/>
      </w:pPr>
      <w:bookmarkStart w:id="180" w:name="h.5x4rd0knbli0" w:colFirst="0" w:colLast="0"/>
      <w:bookmarkEnd w:id="180"/>
      <w:r>
        <w:tab/>
        <w:t>After trying to keep the separate cars from hitting each other, it is apparent that the system is incapable of providing the safety that the real-world equivalent would need to ensure the lives of those who would ride through the intersection in the autonomous vehicles. However, the cars in our system are in need of special augmentation, in order to provide insurance that they will move in straight lines. Another feature that I would install on the real world vehicle would be a sensor system that forces the car to stop if it gets too close to another vehicle. In short, I’ve learned that if our system were real-world prototypes, we would need to increase the safety of the entire system, so that the human passengers would have some level of guaranteed safety.</w:t>
      </w:r>
    </w:p>
    <w:p w14:paraId="63A0AD51" w14:textId="77777777" w:rsidR="00AD5B26" w:rsidRDefault="008B4B9B">
      <w:pPr>
        <w:spacing w:after="0"/>
        <w:jc w:val="left"/>
      </w:pPr>
      <w:bookmarkStart w:id="181" w:name="h.h4cyboktg98i" w:colFirst="0" w:colLast="0"/>
      <w:bookmarkEnd w:id="181"/>
      <w:r>
        <w:t>Every team member contributed to this report</w:t>
      </w:r>
    </w:p>
    <w:p w14:paraId="2625ECAC" w14:textId="77777777" w:rsidR="00AD5B26" w:rsidRDefault="008B4B9B" w:rsidP="00CE5258">
      <w:pPr>
        <w:pStyle w:val="2"/>
        <w:numPr>
          <w:ilvl w:val="1"/>
          <w:numId w:val="3"/>
        </w:numPr>
      </w:pPr>
      <w:r>
        <w:t xml:space="preserve">* </w:t>
      </w:r>
      <w:commentRangeStart w:id="182"/>
      <w:r>
        <w:t>Global, Economic, Environmental and Societal Impact</w:t>
      </w:r>
      <w:commentRangeEnd w:id="182"/>
      <w:r w:rsidR="000005A2">
        <w:rPr>
          <w:rStyle w:val="af1"/>
          <w:rFonts w:ascii="Times New Roman" w:eastAsia="Times New Roman" w:hAnsi="Times New Roman" w:cs="Times New Roman"/>
          <w:b w:val="0"/>
        </w:rPr>
        <w:commentReference w:id="182"/>
      </w:r>
    </w:p>
    <w:p w14:paraId="17F539B6" w14:textId="77777777" w:rsidR="00AD5B26" w:rsidRDefault="00AD5B26">
      <w:pPr>
        <w:spacing w:after="0"/>
        <w:jc w:val="left"/>
      </w:pPr>
    </w:p>
    <w:p w14:paraId="35B3A993" w14:textId="6C6A1C43" w:rsidR="00AD5B26" w:rsidRDefault="008B4B9B">
      <w:pPr>
        <w:spacing w:after="0"/>
        <w:jc w:val="left"/>
      </w:pPr>
      <w:r>
        <w:t xml:space="preserve">If </w:t>
      </w:r>
      <w:ins w:id="183" w:author="RF" w:date="2015-05-10T23:40:00Z">
        <w:r w:rsidR="001B68DC">
          <w:t xml:space="preserve">the concept of </w:t>
        </w:r>
      </w:ins>
      <w:r>
        <w:t xml:space="preserve">our </w:t>
      </w:r>
      <w:del w:id="184" w:author="RF" w:date="2015-05-10T23:40:00Z">
        <w:r w:rsidDel="001B68DC">
          <w:delText xml:space="preserve">product </w:delText>
        </w:r>
      </w:del>
      <w:ins w:id="185" w:author="RF" w:date="2015-05-10T23:40:00Z">
        <w:r w:rsidR="001B68DC">
          <w:t xml:space="preserve">design project </w:t>
        </w:r>
      </w:ins>
      <w:proofErr w:type="spellStart"/>
      <w:r>
        <w:t>became</w:t>
      </w:r>
      <w:ins w:id="186" w:author="RF" w:date="2015-05-10T23:40:00Z">
        <w:r w:rsidR="001B68DC">
          <w:t>s</w:t>
        </w:r>
      </w:ins>
      <w:proofErr w:type="spellEnd"/>
      <w:r>
        <w:t xml:space="preserve"> a commercial product, and the safety regulations were high enough to keep the passengers safe, then the users would benefit from some of the first hands-free driving systems. This means that not only would the cars be able to drive in traffic without driver interaction, it would be able to coordinate with intersections and cars that the human driver could never have perceived. This benefit not only makes the interaction at the intersection level more efficient for all vehicles, but it also makes the passengers in the cars safer as a whole. This is because the intersection </w:t>
      </w:r>
      <w:proofErr w:type="gramStart"/>
      <w:r>
        <w:t>understand</w:t>
      </w:r>
      <w:proofErr w:type="gramEnd"/>
      <w:r>
        <w:t xml:space="preserve"> where all the other cars are, and to what speeds they will be accelerating. In other words, the intersection can understand factors that a human driver would not be able to understand. That being said, our project has many potentially unethical side effects. The most glaring would be that the system would literally be responsible for the </w:t>
      </w:r>
      <w:commentRangeStart w:id="187"/>
      <w:r>
        <w:t>life/death of the passengers of the vehicles</w:t>
      </w:r>
      <w:commentRangeEnd w:id="187"/>
      <w:r w:rsidR="007D1D3E">
        <w:rPr>
          <w:rStyle w:val="af1"/>
        </w:rPr>
        <w:commentReference w:id="187"/>
      </w:r>
      <w:r>
        <w:t xml:space="preserve">. This is where strict safety regulations would come into play, making it difficult for many people to not only trust these autonomous vehicles, but also slow to allow any level of autonomy into the vehicles themselves. Finally, besides the obvious safety issues, the people who were resistant to the idea of letting cars drive themselves would push for the system to not be implemented. I believe this is because of the curve that follows technology, it would not be until the benefits far outweighed the stubborn misinterpretations that many technology fearing people would have. </w:t>
      </w:r>
    </w:p>
    <w:p w14:paraId="487D378E" w14:textId="77777777" w:rsidR="00AD5B26" w:rsidRDefault="008B4B9B">
      <w:bookmarkStart w:id="188" w:name="h.7p7jbbjp16rx" w:colFirst="0" w:colLast="0"/>
      <w:bookmarkEnd w:id="188"/>
      <w:r>
        <w:t>More recently in the world, there was the development of electric cars, and the autonomous car from various existing car companies. It was theorized that these kinds of self-driving cars would be implemented more commonly only when it became a cheaper alternative to the existing cars, since the standard set by today's society would be unwilling to change. It would not be until the obvious benefits pushed for the masses to make driving an electric smart car necessary that we would see the development of everyone using self-driving cars.</w:t>
      </w:r>
    </w:p>
    <w:p w14:paraId="06C9238C" w14:textId="77777777" w:rsidR="00AD5B26" w:rsidRDefault="008B4B9B">
      <w:bookmarkStart w:id="189" w:name="h.y17kyir1oajd" w:colFirst="0" w:colLast="0"/>
      <w:bookmarkEnd w:id="189"/>
      <w:r>
        <w:t xml:space="preserve">The technology exists for the vehicles described in our report, and </w:t>
      </w:r>
      <w:commentRangeStart w:id="190"/>
      <w:r>
        <w:t>that work in model form in our system to be driving around today</w:t>
      </w:r>
      <w:commentRangeEnd w:id="190"/>
      <w:r w:rsidR="00C45438">
        <w:rPr>
          <w:rStyle w:val="af1"/>
        </w:rPr>
        <w:commentReference w:id="190"/>
      </w:r>
      <w:r>
        <w:t xml:space="preserve">. The only reason they would face such harsh adversity, would be the hesitation of people to climb into an autonomous vehicle, and hand control over to a self-driving car. As such, the social impact of the project is hard to determine at this point, since it would most likely be a long time </w:t>
      </w:r>
      <w:r>
        <w:lastRenderedPageBreak/>
        <w:t>before it was popular enough to warrant being used all around the world. Ideally, however, there would be a high demand for this kind of work in the future, since the technology to make vehicles autonomous exists, and the creation of smart intersections could help avoid collisions in major cities all around the world, as well as provide more efficient solutions for traffic sequencing than simple lights based on timers/sensors.</w:t>
      </w:r>
    </w:p>
    <w:p w14:paraId="6D6566FB" w14:textId="77777777" w:rsidR="00AD5B26" w:rsidRDefault="008B4B9B">
      <w:bookmarkStart w:id="191" w:name="h.3whwml4" w:colFirst="0" w:colLast="0"/>
      <w:bookmarkEnd w:id="191"/>
      <w:r>
        <w:t>Every team member contributed to this report.</w:t>
      </w:r>
    </w:p>
    <w:p w14:paraId="662CA311" w14:textId="77777777" w:rsidR="00AD5B26" w:rsidRDefault="008B4B9B" w:rsidP="00CE5258">
      <w:pPr>
        <w:pStyle w:val="2"/>
        <w:numPr>
          <w:ilvl w:val="1"/>
          <w:numId w:val="3"/>
        </w:numPr>
      </w:pPr>
      <w:r>
        <w:rPr>
          <w:color w:val="333333"/>
        </w:rPr>
        <w:t xml:space="preserve">* </w:t>
      </w:r>
      <w:r>
        <w:t xml:space="preserve">Contemporary Engineering Issues </w:t>
      </w:r>
    </w:p>
    <w:p w14:paraId="5978B4FE" w14:textId="77777777" w:rsidR="00AD5B26" w:rsidRDefault="008B4B9B">
      <w:pPr>
        <w:spacing w:after="0"/>
        <w:ind w:firstLine="720"/>
        <w:jc w:val="left"/>
      </w:pPr>
      <w:r>
        <w:t>In early March, the car company Mercedes debut a version of its autonomous car in San Francisco, demonstrating that their car was capable of following the directions of human driving rules, and did not need to coordinate with any other cars, or with any intersections. This is</w:t>
      </w:r>
      <w:commentRangeStart w:id="192"/>
      <w:r>
        <w:t xml:space="preserve"> extremely representative of our system</w:t>
      </w:r>
      <w:commentRangeEnd w:id="192"/>
      <w:r w:rsidR="00C77212">
        <w:rPr>
          <w:rStyle w:val="af1"/>
        </w:rPr>
        <w:commentReference w:id="192"/>
      </w:r>
      <w:r>
        <w:t xml:space="preserve">, since our system focuses more on the communication between multiple smart vehicles and the intersection. In short, as the world turns more and more toward smart vehicles, the need for intersection interaction becomes </w:t>
      </w:r>
      <w:commentRangeStart w:id="193"/>
      <w:r>
        <w:t>more reliable in terms of profitability</w:t>
      </w:r>
      <w:commentRangeEnd w:id="193"/>
      <w:r w:rsidR="00890C28">
        <w:rPr>
          <w:rStyle w:val="af1"/>
        </w:rPr>
        <w:commentReference w:id="193"/>
      </w:r>
      <w:r>
        <w:t>. In short, the more attention autonomous cars generate, the more likely they will be used, which would lead to more and more smart vehicles on the road. The end result of this would be that the coordination between the cars and an intersection might seem more likely, in situations with dangerous interactions and high density traffic. The obvious target would be any large scale city on earth, making it extremely likely that our product would be something that would be interested in being developed further, especially with the potential for so many different intersections with as many more smart cars looking for direction.</w:t>
      </w:r>
    </w:p>
    <w:p w14:paraId="06C44ABF" w14:textId="77777777" w:rsidR="00AD5B26" w:rsidRDefault="008B4B9B">
      <w:pPr>
        <w:spacing w:after="0"/>
        <w:jc w:val="left"/>
      </w:pPr>
      <w:r>
        <w:tab/>
        <w:t>Despite the concept of smart cars being something that many people would not be willing to put their lives in at the moment, this is understandable, since there must be a certain threshold of safety before someone is willing to put their lives in the hands of a robot. The accuracy of the system must be airtight enough to quell these doubts. Today, people trust robots to do menial tasks, with a few exceptions, such as complex surgeries, which still require putting humans on the controls. This project, however, would remove the human element completely from behind the wheel, which could potentially yield a much safer driving environment. As the demonstration of the vehicles’ potential convinces more and more individuals, the trend would slowly result in the vast majority of people beginning to trust autonomous cars. As technology begins to make our lives easier and easier, it may be possible for humans as a group to admit that autonomous vehicles, as well as smart intersections are much more capable of understanding the environment than we are, especially in terms of how fast each car that could potentially have an accident is traveling.</w:t>
      </w:r>
    </w:p>
    <w:p w14:paraId="33742607" w14:textId="77777777" w:rsidR="00AD5B26" w:rsidRDefault="008B4B9B">
      <w:pPr>
        <w:spacing w:after="0"/>
        <w:jc w:val="left"/>
      </w:pPr>
      <w:r>
        <w:tab/>
        <w:t xml:space="preserve">Besides the social aspect of the technology we worked with, there is very little new information regarding what is feasible in our system. The sequencing of the cars does not require us to communicate in a way that has not been done before, and the way we sense where the cars are is not feasible in the real world using the technology we currently use, in fact using a radar systems and technologies that currently exist would be much better, even in scale form. They could also be used to verify speed, by taking multiple readings, at a faster speed than our original system was capable of making one reading. Also, the computational power of our Arduino Mega would be replaced in the real world by something with a much better processor. In short, the real world equivalent would be a much more efficient, and powerful system, even in scale. With these sorts of real world technologies, including </w:t>
      </w:r>
      <w:proofErr w:type="gramStart"/>
      <w:r>
        <w:t>DSRC(</w:t>
      </w:r>
      <w:proofErr w:type="gramEnd"/>
      <w:r>
        <w:t>Designated Short Range Communication), a system of communication practically built for vehicle to vehicle communication, and capable of communicating with intersections, I am sure that our system in real life would be significantly safer for those operating the cars.</w:t>
      </w:r>
    </w:p>
    <w:p w14:paraId="09E3AD91" w14:textId="77777777" w:rsidR="00AD5B26" w:rsidRDefault="00AD5B26">
      <w:pPr>
        <w:spacing w:after="0"/>
        <w:jc w:val="left"/>
      </w:pPr>
    </w:p>
    <w:p w14:paraId="7E86510A" w14:textId="77777777" w:rsidR="00AD5B26" w:rsidRDefault="008B4B9B" w:rsidP="00CE5258">
      <w:pPr>
        <w:spacing w:after="0"/>
        <w:jc w:val="left"/>
        <w:outlineLvl w:val="0"/>
      </w:pPr>
      <w:r>
        <w:t>Every team member contributed to this essay</w:t>
      </w:r>
    </w:p>
    <w:p w14:paraId="01DFE3C6" w14:textId="77777777" w:rsidR="00AD5B26" w:rsidRDefault="008B4B9B" w:rsidP="00CE5258">
      <w:pPr>
        <w:pStyle w:val="2"/>
        <w:numPr>
          <w:ilvl w:val="1"/>
          <w:numId w:val="3"/>
        </w:numPr>
      </w:pPr>
      <w:r>
        <w:rPr>
          <w:color w:val="333333"/>
        </w:rPr>
        <w:lastRenderedPageBreak/>
        <w:t xml:space="preserve">* </w:t>
      </w:r>
      <w:r>
        <w:t>Recognition of the need for and an ability to engage in lifelong learning</w:t>
      </w:r>
      <w:r>
        <w:rPr>
          <w:color w:val="333333"/>
        </w:rPr>
        <w:t xml:space="preserve"> </w:t>
      </w:r>
    </w:p>
    <w:p w14:paraId="0531CF37" w14:textId="77777777" w:rsidR="00AD5B26" w:rsidRDefault="008B4B9B">
      <w:pPr>
        <w:spacing w:after="0"/>
        <w:jc w:val="left"/>
      </w:pPr>
      <w:r>
        <w:t>As the project began, I realized that in order to not only be useful to the team, but in order to keep myself up to date on the technologies that were being introduced at all times, I needed to keep learning. I would not be able to say I was absolutely sure that anything was set in stone, or unable to be different than the way I perceived. I, like many people, would be at my best when I am capable of dynamically learning what needs to happen next, as well as what each component is capable of. I do not believe that if I would continue to grow as a human being if I did not continue to learn as I got older. I don’t believe that this is necessarily something that applies only to the technical aspects of the system at hand, or even in the future projects I will work on, but in all areas of life. I believe that open mindedness toward learning new things is something that would make the world a little bit of a better place. Anyway, in the technical domain, keeping current with the new technologies that are emerging is something that almost every engineer would need to do to keep as sharp as possible. It is not necessarily a need that is not natural in the field of engineering, however. Most engineers, myself included, are curious about new technologies that we hear about, and have no idea how they work, but we strive to learn for ourselves.</w:t>
      </w:r>
    </w:p>
    <w:p w14:paraId="62E731DE" w14:textId="77777777" w:rsidR="00AD5B26" w:rsidRDefault="008B4B9B">
      <w:pPr>
        <w:spacing w:after="0"/>
        <w:jc w:val="left"/>
      </w:pPr>
      <w:r>
        <w:t>Every team member contributed to this essay.</w:t>
      </w:r>
    </w:p>
    <w:p w14:paraId="5A710E05" w14:textId="77777777" w:rsidR="00AD5B26" w:rsidRDefault="00AD5B26">
      <w:pPr>
        <w:spacing w:after="0"/>
      </w:pPr>
      <w:bookmarkStart w:id="194" w:name="h.qsh70q" w:colFirst="0" w:colLast="0"/>
      <w:bookmarkEnd w:id="194"/>
    </w:p>
    <w:p w14:paraId="3E33B474" w14:textId="77777777" w:rsidR="00AD5B26" w:rsidRDefault="008B4B9B" w:rsidP="00CE5258">
      <w:pPr>
        <w:pStyle w:val="2"/>
        <w:numPr>
          <w:ilvl w:val="1"/>
          <w:numId w:val="3"/>
        </w:numPr>
      </w:pPr>
      <w:r>
        <w:rPr>
          <w:color w:val="333333"/>
        </w:rPr>
        <w:t>* Importance of Team Work</w:t>
      </w:r>
    </w:p>
    <w:p w14:paraId="609E896D" w14:textId="77777777" w:rsidR="00AD5B26" w:rsidRDefault="008B4B9B">
      <w:pPr>
        <w:spacing w:after="0"/>
        <w:jc w:val="left"/>
      </w:pPr>
      <w:bookmarkStart w:id="195" w:name="h.ax2m4jk8veh0" w:colFirst="0" w:colLast="0"/>
      <w:bookmarkEnd w:id="195"/>
      <w:r>
        <w:t xml:space="preserve">This project helped </w:t>
      </w:r>
      <w:commentRangeStart w:id="196"/>
      <w:r>
        <w:t>me</w:t>
      </w:r>
      <w:commentRangeEnd w:id="196"/>
      <w:r w:rsidR="00883AD7">
        <w:rPr>
          <w:rStyle w:val="af1"/>
        </w:rPr>
        <w:commentReference w:id="196"/>
      </w:r>
      <w:r>
        <w:t xml:space="preserve"> understand every aspect of teamwork, how to design several parts, and come together to make everything mesh perfectly. This project taught me that teamwork can be stressful at times, relying on others to complete parts of the project that I am not responsible for, but can also be very rewarding, like when everyone comes together to work all night on a particularly nasty problem. It highlighted how important keeping tempers under control could be, and how to divide the work evenly, especially when others felt as though it would seem awkward to share their personal feelings.</w:t>
      </w:r>
    </w:p>
    <w:p w14:paraId="3D0AF8C8" w14:textId="77777777" w:rsidR="00AD5B26" w:rsidRDefault="008B4B9B">
      <w:pPr>
        <w:spacing w:after="0"/>
        <w:jc w:val="left"/>
      </w:pPr>
      <w:bookmarkStart w:id="197" w:name="h.93crn3g27sz4" w:colFirst="0" w:colLast="0"/>
      <w:bookmarkEnd w:id="197"/>
      <w:r>
        <w:t>Every team member contributed to this essay.</w:t>
      </w:r>
    </w:p>
    <w:p w14:paraId="68F6F6DB" w14:textId="77777777" w:rsidR="00AD5B26" w:rsidRDefault="00AD5B26">
      <w:pPr>
        <w:spacing w:after="0"/>
        <w:jc w:val="left"/>
      </w:pPr>
      <w:bookmarkStart w:id="198" w:name="h.itw5jmx5592n" w:colFirst="0" w:colLast="0"/>
      <w:bookmarkEnd w:id="198"/>
    </w:p>
    <w:p w14:paraId="65692678" w14:textId="77777777" w:rsidR="00AD5B26" w:rsidRDefault="00AD5B26">
      <w:pPr>
        <w:spacing w:after="0"/>
        <w:jc w:val="left"/>
      </w:pPr>
      <w:bookmarkStart w:id="199" w:name="h.prqf1bok7w5u" w:colFirst="0" w:colLast="0"/>
      <w:bookmarkEnd w:id="199"/>
    </w:p>
    <w:p w14:paraId="0DF5AD8D" w14:textId="17022DD2" w:rsidR="00AD5B26" w:rsidDel="00042900" w:rsidRDefault="00AD5B26">
      <w:pPr>
        <w:spacing w:after="0"/>
        <w:jc w:val="left"/>
        <w:rPr>
          <w:del w:id="200" w:author="RF" w:date="2015-05-11T08:58:00Z"/>
        </w:rPr>
      </w:pPr>
      <w:bookmarkStart w:id="201" w:name="h.x9ji6faz6p" w:colFirst="0" w:colLast="0"/>
      <w:bookmarkEnd w:id="201"/>
    </w:p>
    <w:p w14:paraId="250FB98A" w14:textId="49A4812B" w:rsidR="00AD5B26" w:rsidDel="00042900" w:rsidRDefault="00AD5B26">
      <w:pPr>
        <w:spacing w:after="0"/>
        <w:jc w:val="left"/>
        <w:rPr>
          <w:del w:id="202" w:author="RF" w:date="2015-05-11T08:58:00Z"/>
        </w:rPr>
      </w:pPr>
      <w:bookmarkStart w:id="203" w:name="h.7l362k54f0mm" w:colFirst="0" w:colLast="0"/>
      <w:bookmarkEnd w:id="203"/>
    </w:p>
    <w:p w14:paraId="674DA943" w14:textId="46FC2B15" w:rsidR="00AD5B26" w:rsidDel="00042900" w:rsidRDefault="00AD5B26">
      <w:pPr>
        <w:spacing w:after="0"/>
        <w:jc w:val="left"/>
        <w:rPr>
          <w:del w:id="204" w:author="RF" w:date="2015-05-11T08:58:00Z"/>
        </w:rPr>
      </w:pPr>
      <w:bookmarkStart w:id="205" w:name="h.ucsmtdj8c3yv" w:colFirst="0" w:colLast="0"/>
      <w:bookmarkEnd w:id="205"/>
    </w:p>
    <w:p w14:paraId="29637025" w14:textId="530DA403" w:rsidR="00AD5B26" w:rsidDel="00042900" w:rsidRDefault="00AD5B26">
      <w:pPr>
        <w:spacing w:after="0"/>
        <w:jc w:val="left"/>
        <w:rPr>
          <w:del w:id="206" w:author="RF" w:date="2015-05-11T08:58:00Z"/>
        </w:rPr>
      </w:pPr>
      <w:bookmarkStart w:id="207" w:name="h.29aon2t8omyb" w:colFirst="0" w:colLast="0"/>
      <w:bookmarkEnd w:id="207"/>
    </w:p>
    <w:p w14:paraId="66D1F822" w14:textId="4D59E9B2" w:rsidR="00AD5B26" w:rsidDel="00042900" w:rsidRDefault="00AD5B26">
      <w:pPr>
        <w:spacing w:after="0"/>
        <w:jc w:val="left"/>
        <w:rPr>
          <w:del w:id="208" w:author="RF" w:date="2015-05-11T08:58:00Z"/>
        </w:rPr>
      </w:pPr>
      <w:bookmarkStart w:id="209" w:name="h.yvs4lcm4q9ej" w:colFirst="0" w:colLast="0"/>
      <w:bookmarkEnd w:id="209"/>
    </w:p>
    <w:p w14:paraId="20290F23" w14:textId="0D672D01" w:rsidR="00AD5B26" w:rsidDel="00042900" w:rsidRDefault="00AD5B26">
      <w:pPr>
        <w:spacing w:after="0"/>
        <w:jc w:val="left"/>
        <w:rPr>
          <w:del w:id="210" w:author="RF" w:date="2015-05-11T08:58:00Z"/>
        </w:rPr>
      </w:pPr>
      <w:bookmarkStart w:id="211" w:name="h.63p1jph3rj3x" w:colFirst="0" w:colLast="0"/>
      <w:bookmarkEnd w:id="211"/>
    </w:p>
    <w:p w14:paraId="623682EF" w14:textId="4A3642F3" w:rsidR="00AD5B26" w:rsidDel="00042900" w:rsidRDefault="00AD5B26">
      <w:pPr>
        <w:spacing w:after="0"/>
        <w:jc w:val="left"/>
        <w:rPr>
          <w:del w:id="212" w:author="RF" w:date="2015-05-11T08:58:00Z"/>
        </w:rPr>
      </w:pPr>
      <w:bookmarkStart w:id="213" w:name="h.pkobjd6ika07" w:colFirst="0" w:colLast="0"/>
      <w:bookmarkEnd w:id="213"/>
    </w:p>
    <w:p w14:paraId="604A0721" w14:textId="1EB337F9" w:rsidR="00AD5B26" w:rsidDel="00042900" w:rsidRDefault="00AD5B26">
      <w:pPr>
        <w:spacing w:after="0"/>
        <w:jc w:val="left"/>
        <w:rPr>
          <w:del w:id="214" w:author="RF" w:date="2015-05-11T08:58:00Z"/>
        </w:rPr>
      </w:pPr>
      <w:bookmarkStart w:id="215" w:name="h.7m6sz5gwr5l8" w:colFirst="0" w:colLast="0"/>
      <w:bookmarkEnd w:id="215"/>
    </w:p>
    <w:p w14:paraId="130063F1" w14:textId="5C77212C" w:rsidR="00AD5B26" w:rsidDel="00042900" w:rsidRDefault="00AD5B26">
      <w:pPr>
        <w:spacing w:after="0"/>
        <w:jc w:val="left"/>
        <w:rPr>
          <w:del w:id="216" w:author="RF" w:date="2015-05-11T08:58:00Z"/>
        </w:rPr>
      </w:pPr>
      <w:bookmarkStart w:id="217" w:name="h.xn7t9brayzv1" w:colFirst="0" w:colLast="0"/>
      <w:bookmarkEnd w:id="217"/>
    </w:p>
    <w:p w14:paraId="1106DE0F" w14:textId="61408D64" w:rsidR="00AD5B26" w:rsidDel="00042900" w:rsidRDefault="00AD5B26">
      <w:pPr>
        <w:spacing w:after="0"/>
        <w:jc w:val="left"/>
        <w:rPr>
          <w:del w:id="218" w:author="RF" w:date="2015-05-11T08:58:00Z"/>
        </w:rPr>
      </w:pPr>
      <w:bookmarkStart w:id="219" w:name="h.wzhzazm8gk6b" w:colFirst="0" w:colLast="0"/>
      <w:bookmarkEnd w:id="219"/>
    </w:p>
    <w:p w14:paraId="4F81A031" w14:textId="047D3190" w:rsidR="00AD5B26" w:rsidDel="00042900" w:rsidRDefault="00AD5B26">
      <w:pPr>
        <w:spacing w:after="0"/>
        <w:jc w:val="left"/>
        <w:rPr>
          <w:del w:id="220" w:author="RF" w:date="2015-05-11T08:58:00Z"/>
        </w:rPr>
      </w:pPr>
      <w:bookmarkStart w:id="221" w:name="h.8lqmm5h530ly" w:colFirst="0" w:colLast="0"/>
      <w:bookmarkEnd w:id="221"/>
    </w:p>
    <w:p w14:paraId="3AEB613A" w14:textId="51E31AEE" w:rsidR="00AD5B26" w:rsidDel="00042900" w:rsidRDefault="00AD5B26">
      <w:pPr>
        <w:spacing w:after="0"/>
        <w:jc w:val="left"/>
        <w:rPr>
          <w:del w:id="222" w:author="RF" w:date="2015-05-11T08:58:00Z"/>
        </w:rPr>
      </w:pPr>
      <w:bookmarkStart w:id="223" w:name="h.xfactd7g1s07" w:colFirst="0" w:colLast="0"/>
      <w:bookmarkEnd w:id="223"/>
    </w:p>
    <w:p w14:paraId="72FDB759" w14:textId="108D1074" w:rsidR="00AD5B26" w:rsidDel="00042900" w:rsidRDefault="00AD5B26">
      <w:pPr>
        <w:spacing w:after="0"/>
        <w:jc w:val="left"/>
        <w:rPr>
          <w:del w:id="224" w:author="RF" w:date="2015-05-11T08:58:00Z"/>
        </w:rPr>
      </w:pPr>
      <w:bookmarkStart w:id="225" w:name="h.vej98rk8655" w:colFirst="0" w:colLast="0"/>
      <w:bookmarkEnd w:id="225"/>
    </w:p>
    <w:p w14:paraId="0A6FC3E7" w14:textId="0EBCEC83" w:rsidR="00AD5B26" w:rsidDel="00042900" w:rsidRDefault="00AD5B26">
      <w:pPr>
        <w:spacing w:after="0"/>
        <w:jc w:val="left"/>
        <w:rPr>
          <w:del w:id="226" w:author="RF" w:date="2015-05-11T08:58:00Z"/>
        </w:rPr>
      </w:pPr>
      <w:bookmarkStart w:id="227" w:name="h.cmghj6e2dqdm" w:colFirst="0" w:colLast="0"/>
      <w:bookmarkEnd w:id="227"/>
    </w:p>
    <w:p w14:paraId="7CBB1E0D" w14:textId="77777777" w:rsidR="00AD5B26" w:rsidRDefault="00AD5B26">
      <w:pPr>
        <w:spacing w:after="0"/>
        <w:jc w:val="left"/>
      </w:pPr>
      <w:bookmarkStart w:id="228" w:name="h.xneh7runo96r" w:colFirst="0" w:colLast="0"/>
      <w:bookmarkEnd w:id="228"/>
    </w:p>
    <w:p w14:paraId="317CCE36" w14:textId="77777777" w:rsidR="00AD5B26" w:rsidRDefault="00AD5B26">
      <w:pPr>
        <w:spacing w:after="0"/>
        <w:jc w:val="left"/>
      </w:pPr>
      <w:bookmarkStart w:id="229" w:name="h.a1as5l905n2w" w:colFirst="0" w:colLast="0"/>
      <w:bookmarkEnd w:id="229"/>
    </w:p>
    <w:p w14:paraId="1BFFC044" w14:textId="77777777" w:rsidR="00AD5B26" w:rsidRDefault="008B4B9B" w:rsidP="00CE5258">
      <w:pPr>
        <w:pStyle w:val="1"/>
        <w:numPr>
          <w:ilvl w:val="0"/>
          <w:numId w:val="3"/>
        </w:numPr>
      </w:pPr>
      <w:r>
        <w:t>Experiment Design and Feasibility Study</w:t>
      </w:r>
    </w:p>
    <w:p w14:paraId="3D7FB197" w14:textId="77777777" w:rsidR="00AD5B26" w:rsidRDefault="008B4B9B">
      <w:bookmarkStart w:id="230" w:name="h.1pxezwc" w:colFirst="0" w:colLast="0"/>
      <w:bookmarkEnd w:id="230"/>
      <w:commentRangeStart w:id="231"/>
      <w:r>
        <w:t>Include this section if you need to conduct experiments to evaluate the feasibility of your project ideas, alternatives, trade-offs and realistic engineering constraints, and to answer key design questions, such as what parts to use, how to collect data, whether accuracy of sensor is sufficient for the design objective, whether battery provides enough power, what hardware or software interface methods to use to connect the different modules, etc.</w:t>
      </w:r>
      <w:commentRangeEnd w:id="231"/>
      <w:r w:rsidR="00042900">
        <w:rPr>
          <w:rStyle w:val="af1"/>
        </w:rPr>
        <w:commentReference w:id="231"/>
      </w:r>
    </w:p>
    <w:p w14:paraId="66CCD33B" w14:textId="77777777" w:rsidR="00AD5B26" w:rsidRDefault="008B4B9B" w:rsidP="00CE5258">
      <w:pPr>
        <w:pStyle w:val="2"/>
        <w:numPr>
          <w:ilvl w:val="1"/>
          <w:numId w:val="3"/>
        </w:numPr>
      </w:pPr>
      <w:commentRangeStart w:id="232"/>
      <w:r>
        <w:rPr>
          <w:color w:val="333333"/>
        </w:rPr>
        <w:t>Experiment Design</w:t>
      </w:r>
      <w:commentRangeEnd w:id="232"/>
      <w:r w:rsidR="007B70B7">
        <w:rPr>
          <w:rStyle w:val="af1"/>
          <w:rFonts w:ascii="Times New Roman" w:eastAsia="Times New Roman" w:hAnsi="Times New Roman" w:cs="Times New Roman"/>
          <w:b w:val="0"/>
        </w:rPr>
        <w:commentReference w:id="232"/>
      </w:r>
    </w:p>
    <w:p w14:paraId="5AD0756B" w14:textId="77777777" w:rsidR="00AD5B26" w:rsidRDefault="008B4B9B">
      <w:r>
        <w:t xml:space="preserve">Early experiments with our software and hardware were meant to generate feasibility, and functionality of our system. To begin with, our system needed to be able to support the operations that we would require of our vehicles and our tower. This meant we needed to see how functional our communication and cars were. As a result, our early tests included hooking up the car to an Arduino generating a PWM, and generating a PWM on Arduino A from a signal sent to it by Arduino B. There was very little other hardware at this point. </w:t>
      </w:r>
    </w:p>
    <w:p w14:paraId="0A3574CC" w14:textId="77777777" w:rsidR="00AD5B26" w:rsidRDefault="008B4B9B">
      <w:proofErr w:type="spellStart"/>
      <w:r>
        <w:lastRenderedPageBreak/>
        <w:t>Lazaque</w:t>
      </w:r>
      <w:proofErr w:type="spellEnd"/>
      <w:r>
        <w:t xml:space="preserve"> was in charge of getting the cars to run, Nick was in charge of getting the Tower to talk to the Cars, and Chaoyun was in charge of getting the Tower to see the Cars.</w:t>
      </w:r>
    </w:p>
    <w:p w14:paraId="3FCE714E" w14:textId="77777777" w:rsidR="00AD5B26" w:rsidRDefault="008B4B9B">
      <w:r>
        <w:t>As time went on, the Tower began to take form, first as a platform with basic sensing, followed by a fully functional system that was able to regulate speed of each car. At this point the experiments became more focused on the system as a whole, seeing if the Tower could control each car individually, seeing if each car could respond without interfering with the other cars, and finally seeing if the tower was fast enough to detect the cars, and talk to the cars without confusing any of the cars for each other.</w:t>
      </w:r>
    </w:p>
    <w:p w14:paraId="6DDD83D7" w14:textId="77777777" w:rsidR="00AD5B26" w:rsidRDefault="008B4B9B">
      <w:bookmarkStart w:id="233" w:name="h.49x2ik5" w:colFirst="0" w:colLast="0"/>
      <w:bookmarkEnd w:id="233"/>
      <w:r>
        <w:t>Nick and Chaoyun were in charge of getting the Tower to work with the Cars, in order to make the system functional.</w:t>
      </w:r>
    </w:p>
    <w:p w14:paraId="6617CC62" w14:textId="77777777" w:rsidR="00AD5B26" w:rsidRDefault="008B4B9B" w:rsidP="00CE5258">
      <w:pPr>
        <w:pStyle w:val="2"/>
        <w:numPr>
          <w:ilvl w:val="1"/>
          <w:numId w:val="3"/>
        </w:numPr>
      </w:pPr>
      <w:r>
        <w:rPr>
          <w:color w:val="333333"/>
        </w:rPr>
        <w:t>Experiment Results and Feasibility</w:t>
      </w:r>
    </w:p>
    <w:p w14:paraId="3A08C06A" w14:textId="77777777" w:rsidR="00AD5B26" w:rsidRDefault="008B4B9B">
      <w:pPr>
        <w:spacing w:after="0"/>
      </w:pPr>
      <w:r>
        <w:t>As the experiments continued, we believed that our results indicated that our overall system was feasible. This conclusion was a result of our cars moving fast enough, and our communication system was fast enough for our system to work. The conclusion was the consensus of all of the team, with each person representing their own part of the overall project.</w:t>
      </w:r>
    </w:p>
    <w:p w14:paraId="7CCA8329" w14:textId="77777777" w:rsidR="00AD5B26" w:rsidRDefault="00AD5B26">
      <w:pPr>
        <w:spacing w:after="0"/>
      </w:pPr>
    </w:p>
    <w:p w14:paraId="0016C83D" w14:textId="77777777" w:rsidR="00AD5B26" w:rsidRDefault="00AD5B26">
      <w:pPr>
        <w:spacing w:after="0"/>
      </w:pPr>
    </w:p>
    <w:p w14:paraId="050C87E2" w14:textId="465AF1F6" w:rsidR="00AD5B26" w:rsidDel="00A4189C" w:rsidRDefault="00AD5B26">
      <w:pPr>
        <w:spacing w:after="0"/>
        <w:rPr>
          <w:del w:id="234" w:author="RF" w:date="2015-05-11T09:01:00Z"/>
        </w:rPr>
      </w:pPr>
    </w:p>
    <w:p w14:paraId="4CC593A9" w14:textId="2A0142EF" w:rsidR="00AD5B26" w:rsidDel="00A4189C" w:rsidRDefault="00AD5B26">
      <w:pPr>
        <w:rPr>
          <w:del w:id="235" w:author="RF" w:date="2015-05-11T09:01:00Z"/>
        </w:rPr>
      </w:pPr>
      <w:bookmarkStart w:id="236" w:name="h.sroilgqnakuk" w:colFirst="0" w:colLast="0"/>
      <w:bookmarkEnd w:id="236"/>
    </w:p>
    <w:p w14:paraId="52BEA87B" w14:textId="0D719921" w:rsidR="00AD5B26" w:rsidDel="00A4189C" w:rsidRDefault="00AD5B26">
      <w:pPr>
        <w:rPr>
          <w:del w:id="237" w:author="RF" w:date="2015-05-11T09:01:00Z"/>
        </w:rPr>
      </w:pPr>
      <w:bookmarkStart w:id="238" w:name="h.uzn326vqe1tn" w:colFirst="0" w:colLast="0"/>
      <w:bookmarkEnd w:id="238"/>
    </w:p>
    <w:p w14:paraId="7752687F" w14:textId="5A0C3358" w:rsidR="00AD5B26" w:rsidDel="00A4189C" w:rsidRDefault="00AD5B26">
      <w:pPr>
        <w:rPr>
          <w:del w:id="239" w:author="RF" w:date="2015-05-11T09:01:00Z"/>
        </w:rPr>
      </w:pPr>
      <w:bookmarkStart w:id="240" w:name="h.olb6g3v7q0l" w:colFirst="0" w:colLast="0"/>
      <w:bookmarkEnd w:id="240"/>
    </w:p>
    <w:p w14:paraId="2F7FCCF8" w14:textId="211AA531" w:rsidR="00AD5B26" w:rsidDel="00A4189C" w:rsidRDefault="00AD5B26">
      <w:pPr>
        <w:rPr>
          <w:del w:id="241" w:author="RF" w:date="2015-05-11T09:01:00Z"/>
        </w:rPr>
      </w:pPr>
      <w:bookmarkStart w:id="242" w:name="h.bvz6ajxaiiyx" w:colFirst="0" w:colLast="0"/>
      <w:bookmarkEnd w:id="242"/>
    </w:p>
    <w:p w14:paraId="54E7113F" w14:textId="164003B3" w:rsidR="00AD5B26" w:rsidDel="00A4189C" w:rsidRDefault="00AD5B26">
      <w:pPr>
        <w:rPr>
          <w:del w:id="243" w:author="RF" w:date="2015-05-11T09:01:00Z"/>
        </w:rPr>
      </w:pPr>
      <w:bookmarkStart w:id="244" w:name="h.jhpg0tghfmk6" w:colFirst="0" w:colLast="0"/>
      <w:bookmarkEnd w:id="244"/>
    </w:p>
    <w:p w14:paraId="3F8D7ED8" w14:textId="30DA94AA" w:rsidR="00AD5B26" w:rsidDel="00A4189C" w:rsidRDefault="00AD5B26">
      <w:pPr>
        <w:rPr>
          <w:del w:id="245" w:author="RF" w:date="2015-05-11T09:01:00Z"/>
        </w:rPr>
      </w:pPr>
      <w:bookmarkStart w:id="246" w:name="h.okyjf0ww5l1m" w:colFirst="0" w:colLast="0"/>
      <w:bookmarkEnd w:id="246"/>
    </w:p>
    <w:p w14:paraId="3247FFF5" w14:textId="4C85FECC" w:rsidR="00AD5B26" w:rsidDel="00A4189C" w:rsidRDefault="00AD5B26">
      <w:pPr>
        <w:rPr>
          <w:del w:id="247" w:author="RF" w:date="2015-05-11T09:01:00Z"/>
        </w:rPr>
      </w:pPr>
      <w:bookmarkStart w:id="248" w:name="h.nfb5rfva2eh3" w:colFirst="0" w:colLast="0"/>
      <w:bookmarkEnd w:id="248"/>
    </w:p>
    <w:p w14:paraId="0F332B87" w14:textId="4B8CA50F" w:rsidR="00AD5B26" w:rsidDel="00A4189C" w:rsidRDefault="00AD5B26">
      <w:pPr>
        <w:rPr>
          <w:del w:id="249" w:author="RF" w:date="2015-05-11T09:01:00Z"/>
        </w:rPr>
      </w:pPr>
      <w:bookmarkStart w:id="250" w:name="h.lxy63zxl1gqu" w:colFirst="0" w:colLast="0"/>
      <w:bookmarkEnd w:id="250"/>
    </w:p>
    <w:p w14:paraId="3919A57F" w14:textId="6DA51F31" w:rsidR="00AD5B26" w:rsidDel="00A4189C" w:rsidRDefault="00AD5B26">
      <w:pPr>
        <w:rPr>
          <w:del w:id="251" w:author="RF" w:date="2015-05-11T09:01:00Z"/>
        </w:rPr>
      </w:pPr>
      <w:bookmarkStart w:id="252" w:name="h.kmf2wlfxzpmp" w:colFirst="0" w:colLast="0"/>
      <w:bookmarkEnd w:id="252"/>
    </w:p>
    <w:p w14:paraId="27EECF9B" w14:textId="72AA8678" w:rsidR="00AD5B26" w:rsidDel="00A4189C" w:rsidRDefault="00AD5B26">
      <w:pPr>
        <w:rPr>
          <w:del w:id="253" w:author="RF" w:date="2015-05-11T09:01:00Z"/>
        </w:rPr>
      </w:pPr>
      <w:bookmarkStart w:id="254" w:name="h.ib0340hbp1ib" w:colFirst="0" w:colLast="0"/>
      <w:bookmarkEnd w:id="254"/>
    </w:p>
    <w:p w14:paraId="0F9F3851" w14:textId="12F5AA8C" w:rsidR="00AD5B26" w:rsidDel="00A4189C" w:rsidRDefault="00AD5B26">
      <w:pPr>
        <w:rPr>
          <w:del w:id="255" w:author="RF" w:date="2015-05-11T09:01:00Z"/>
        </w:rPr>
      </w:pPr>
      <w:bookmarkStart w:id="256" w:name="h.dfqosrla7kak" w:colFirst="0" w:colLast="0"/>
      <w:bookmarkEnd w:id="256"/>
    </w:p>
    <w:p w14:paraId="6A402815" w14:textId="759C878F" w:rsidR="00AD5B26" w:rsidDel="00A4189C" w:rsidRDefault="00AD5B26">
      <w:pPr>
        <w:rPr>
          <w:del w:id="257" w:author="RF" w:date="2015-05-11T09:01:00Z"/>
        </w:rPr>
      </w:pPr>
      <w:bookmarkStart w:id="258" w:name="h.ypl4rti3ipfs" w:colFirst="0" w:colLast="0"/>
      <w:bookmarkEnd w:id="258"/>
    </w:p>
    <w:p w14:paraId="3A4E915C" w14:textId="77777777" w:rsidR="00AD5B26" w:rsidRDefault="00AD5B26">
      <w:bookmarkStart w:id="259" w:name="h.2p2csry" w:colFirst="0" w:colLast="0"/>
      <w:bookmarkEnd w:id="259"/>
    </w:p>
    <w:p w14:paraId="732B4731" w14:textId="77777777" w:rsidR="00AD5B26" w:rsidRDefault="008B4B9B" w:rsidP="00CE5258">
      <w:pPr>
        <w:pStyle w:val="1"/>
        <w:numPr>
          <w:ilvl w:val="0"/>
          <w:numId w:val="3"/>
        </w:numPr>
      </w:pPr>
      <w:r>
        <w:t>Architecture</w:t>
      </w:r>
    </w:p>
    <w:p w14:paraId="5E571BA9" w14:textId="77777777" w:rsidR="00AD5B26" w:rsidRDefault="008B4B9B">
      <w:bookmarkStart w:id="260" w:name="h.147n2zr" w:colFirst="0" w:colLast="0"/>
      <w:bookmarkEnd w:id="260"/>
      <w:r>
        <w:rPr>
          <w:color w:val="333333"/>
        </w:rPr>
        <w:t xml:space="preserve">The architecture provides the top level design view of a system and provides a basis for more detailed design work. These are the top level components of the system </w:t>
      </w:r>
      <w:commentRangeStart w:id="261"/>
      <w:r>
        <w:rPr>
          <w:color w:val="333333"/>
        </w:rPr>
        <w:t>you</w:t>
      </w:r>
      <w:commentRangeEnd w:id="261"/>
      <w:r w:rsidR="00A4189C">
        <w:rPr>
          <w:rStyle w:val="af1"/>
        </w:rPr>
        <w:commentReference w:id="261"/>
      </w:r>
      <w:r>
        <w:rPr>
          <w:color w:val="333333"/>
        </w:rPr>
        <w:t xml:space="preserve"> are building and their relationships.</w:t>
      </w:r>
    </w:p>
    <w:p w14:paraId="4ECCFBC9" w14:textId="77777777" w:rsidR="00AD5B26" w:rsidRDefault="008B4B9B" w:rsidP="00CE5258">
      <w:pPr>
        <w:pStyle w:val="2"/>
        <w:numPr>
          <w:ilvl w:val="1"/>
          <w:numId w:val="3"/>
        </w:numPr>
      </w:pPr>
      <w:commentRangeStart w:id="262"/>
      <w:r>
        <w:rPr>
          <w:color w:val="333333"/>
        </w:rPr>
        <w:t>System Architecture</w:t>
      </w:r>
      <w:commentRangeEnd w:id="262"/>
      <w:r w:rsidR="00B15FE5">
        <w:rPr>
          <w:rStyle w:val="af1"/>
          <w:rFonts w:ascii="Times New Roman" w:eastAsia="Times New Roman" w:hAnsi="Times New Roman" w:cs="Times New Roman"/>
          <w:b w:val="0"/>
        </w:rPr>
        <w:commentReference w:id="262"/>
      </w:r>
    </w:p>
    <w:p w14:paraId="28E41C3F" w14:textId="77777777" w:rsidR="00AD5B26" w:rsidRDefault="008B4B9B">
      <w:r>
        <w:t>The development of each system was as follows:</w:t>
      </w:r>
    </w:p>
    <w:p w14:paraId="521C68A3" w14:textId="77777777" w:rsidR="00AD5B26" w:rsidRDefault="008B4B9B">
      <w:r>
        <w:t>Nick worked on communication and systems integration</w:t>
      </w:r>
    </w:p>
    <w:p w14:paraId="26E7278F" w14:textId="77777777" w:rsidR="00AD5B26" w:rsidRDefault="008B4B9B">
      <w:r>
        <w:t>Chaoyun worked on Ultrasonic Distance Sensing and systems integration</w:t>
      </w:r>
    </w:p>
    <w:p w14:paraId="0CE55379" w14:textId="77777777" w:rsidR="00AD5B26" w:rsidRDefault="008B4B9B">
      <w:proofErr w:type="spellStart"/>
      <w:r>
        <w:t>Lazaque</w:t>
      </w:r>
      <w:proofErr w:type="spellEnd"/>
      <w:r>
        <w:t xml:space="preserve"> worked on the RC Cars, and the speedometers</w:t>
      </w:r>
    </w:p>
    <w:p w14:paraId="54BFF71D" w14:textId="77777777" w:rsidR="00AD5B26" w:rsidRDefault="008B4B9B">
      <w:pPr>
        <w:spacing w:after="0"/>
        <w:jc w:val="left"/>
      </w:pPr>
      <w:r>
        <w:rPr>
          <w:sz w:val="20"/>
        </w:rPr>
        <w:t> </w:t>
      </w:r>
    </w:p>
    <w:p w14:paraId="6377E92D" w14:textId="77777777" w:rsidR="00AD5B26" w:rsidRDefault="008B4B9B">
      <w:r>
        <w:t>The system worked generally in the following way:</w:t>
      </w:r>
    </w:p>
    <w:p w14:paraId="0A3954CB" w14:textId="77777777" w:rsidR="00AD5B26" w:rsidRDefault="008B4B9B">
      <w:bookmarkStart w:id="263" w:name="h.3o7alnk" w:colFirst="0" w:colLast="0"/>
      <w:bookmarkEnd w:id="263"/>
      <w:r>
        <w:t>The tower senses how far away the Cars are, determining each car’s distance from the intersection. After the distance is recorded, the Tower then interrogates each car for their speed. The cars respond, and the Tower then calculates the time until each car will enter the intersection. After determining if a collision is imminent, the Tower will then either inform each car its new speed, or will return a no collision indicator, and re-evaluate to see if the situation has changed.</w:t>
      </w:r>
    </w:p>
    <w:p w14:paraId="5476A35F" w14:textId="77777777" w:rsidR="00AD5B26" w:rsidRDefault="008B4B9B" w:rsidP="00CE5258">
      <w:pPr>
        <w:pStyle w:val="2"/>
        <w:numPr>
          <w:ilvl w:val="1"/>
          <w:numId w:val="3"/>
        </w:numPr>
      </w:pPr>
      <w:r>
        <w:rPr>
          <w:color w:val="333333"/>
        </w:rPr>
        <w:t>Rationale and Alternatives</w:t>
      </w:r>
    </w:p>
    <w:p w14:paraId="6666531E" w14:textId="77777777" w:rsidR="00AD5B26" w:rsidRDefault="008B4B9B">
      <w:r>
        <w:rPr>
          <w:color w:val="000080"/>
        </w:rPr>
        <w:t>The approach we decided on was developed this way due to the time constraints we had, as well as the cost analysis of purchasing more effective modules, at a much higher monetary value. We believed the problem could be solved without the need for a more costly system. Additionally, we stopped several systems from being implemented, since we did not want redundancy in the system. Finally, as our alternatives seemed too expensive, many of the more affordable systems were not as available to us, due to our student status.</w:t>
      </w:r>
    </w:p>
    <w:p w14:paraId="7E8F9D68" w14:textId="77777777" w:rsidR="00AD5B26" w:rsidRDefault="00AD5B26"/>
    <w:p w14:paraId="6696941E" w14:textId="77777777" w:rsidR="00AD5B26" w:rsidRDefault="008B4B9B">
      <w:r>
        <w:rPr>
          <w:color w:val="333333"/>
        </w:rPr>
        <w:t>Chaoyun was responsible for the Ultrasonic Distance Sensors, and the system integration.</w:t>
      </w:r>
    </w:p>
    <w:p w14:paraId="39BD2E1F" w14:textId="77777777" w:rsidR="00AD5B26" w:rsidRDefault="008B4B9B">
      <w:proofErr w:type="spellStart"/>
      <w:r>
        <w:rPr>
          <w:color w:val="333333"/>
        </w:rPr>
        <w:t>Lazaque</w:t>
      </w:r>
      <w:proofErr w:type="spellEnd"/>
      <w:r>
        <w:rPr>
          <w:color w:val="333333"/>
        </w:rPr>
        <w:t xml:space="preserve"> was responsible for the Cars, and the Speedometers.</w:t>
      </w:r>
    </w:p>
    <w:p w14:paraId="299F3255" w14:textId="77777777" w:rsidR="00AD5B26" w:rsidRDefault="008B4B9B">
      <w:r>
        <w:rPr>
          <w:color w:val="333333"/>
        </w:rPr>
        <w:t>Nick was responsible for the Communications, and the system integration.</w:t>
      </w:r>
    </w:p>
    <w:p w14:paraId="5B5A9CE7" w14:textId="5BBD5561" w:rsidR="00AD5B26" w:rsidDel="00DA7976" w:rsidRDefault="00AD5B26">
      <w:pPr>
        <w:rPr>
          <w:del w:id="264" w:author="RF" w:date="2015-05-11T09:03:00Z"/>
        </w:rPr>
      </w:pPr>
    </w:p>
    <w:p w14:paraId="3E422255" w14:textId="09814F05" w:rsidR="00AD5B26" w:rsidDel="00DA7976" w:rsidRDefault="00AD5B26">
      <w:pPr>
        <w:rPr>
          <w:del w:id="265" w:author="RF" w:date="2015-05-11T09:03:00Z"/>
        </w:rPr>
      </w:pPr>
    </w:p>
    <w:p w14:paraId="0A2BFD9C" w14:textId="40C1320E" w:rsidR="00AD5B26" w:rsidDel="00DA7976" w:rsidRDefault="00AD5B26">
      <w:pPr>
        <w:rPr>
          <w:del w:id="266" w:author="RF" w:date="2015-05-11T09:03:00Z"/>
        </w:rPr>
      </w:pPr>
    </w:p>
    <w:p w14:paraId="54ACFE45" w14:textId="4EAA289D" w:rsidR="00AD5B26" w:rsidDel="00DA7976" w:rsidRDefault="00AD5B26">
      <w:pPr>
        <w:rPr>
          <w:del w:id="267" w:author="RF" w:date="2015-05-11T09:03:00Z"/>
        </w:rPr>
      </w:pPr>
    </w:p>
    <w:p w14:paraId="0BA38A8A" w14:textId="70E4ED98" w:rsidR="00AD5B26" w:rsidDel="00DA7976" w:rsidRDefault="00AD5B26">
      <w:pPr>
        <w:rPr>
          <w:del w:id="268" w:author="RF" w:date="2015-05-11T09:03:00Z"/>
        </w:rPr>
      </w:pPr>
    </w:p>
    <w:p w14:paraId="1C069212" w14:textId="197BC2E7" w:rsidR="00AD5B26" w:rsidDel="00DA7976" w:rsidRDefault="00AD5B26">
      <w:pPr>
        <w:rPr>
          <w:del w:id="269" w:author="RF" w:date="2015-05-11T09:03:00Z"/>
        </w:rPr>
      </w:pPr>
    </w:p>
    <w:p w14:paraId="431E9062" w14:textId="3BF0D3F0" w:rsidR="00AD5B26" w:rsidDel="00DA7976" w:rsidRDefault="00AD5B26">
      <w:pPr>
        <w:rPr>
          <w:del w:id="270" w:author="RF" w:date="2015-05-11T09:03:00Z"/>
        </w:rPr>
      </w:pPr>
    </w:p>
    <w:p w14:paraId="0695E343" w14:textId="20FF649F" w:rsidR="00AD5B26" w:rsidDel="00DA7976" w:rsidRDefault="00AD5B26">
      <w:pPr>
        <w:rPr>
          <w:del w:id="271" w:author="RF" w:date="2015-05-11T09:03:00Z"/>
        </w:rPr>
      </w:pPr>
    </w:p>
    <w:p w14:paraId="3F3C24C8" w14:textId="00C3F7B7" w:rsidR="00AD5B26" w:rsidDel="00DA7976" w:rsidRDefault="00AD5B26">
      <w:pPr>
        <w:rPr>
          <w:del w:id="272" w:author="RF" w:date="2015-05-11T09:03:00Z"/>
        </w:rPr>
      </w:pPr>
    </w:p>
    <w:p w14:paraId="015BE347" w14:textId="7902D3AF" w:rsidR="00AD5B26" w:rsidDel="00DA7976" w:rsidRDefault="00AD5B26">
      <w:pPr>
        <w:rPr>
          <w:del w:id="273" w:author="RF" w:date="2015-05-11T09:03:00Z"/>
        </w:rPr>
      </w:pPr>
    </w:p>
    <w:p w14:paraId="3D2ACD5F" w14:textId="7C7FE738" w:rsidR="00AD5B26" w:rsidDel="00DA7976" w:rsidRDefault="00AD5B26">
      <w:pPr>
        <w:rPr>
          <w:del w:id="274" w:author="RF" w:date="2015-05-11T09:03:00Z"/>
        </w:rPr>
      </w:pPr>
    </w:p>
    <w:p w14:paraId="2E15804B" w14:textId="51D64475" w:rsidR="00AD5B26" w:rsidDel="00DA7976" w:rsidRDefault="00AD5B26">
      <w:pPr>
        <w:rPr>
          <w:del w:id="275" w:author="RF" w:date="2015-05-11T09:03:00Z"/>
        </w:rPr>
      </w:pPr>
    </w:p>
    <w:p w14:paraId="09E786D4" w14:textId="240D12C0" w:rsidR="00AD5B26" w:rsidDel="00DA7976" w:rsidRDefault="00AD5B26">
      <w:pPr>
        <w:rPr>
          <w:del w:id="276" w:author="RF" w:date="2015-05-11T09:03:00Z"/>
        </w:rPr>
      </w:pPr>
    </w:p>
    <w:p w14:paraId="122C34BB" w14:textId="249505DA" w:rsidR="00AD5B26" w:rsidDel="00DA7976" w:rsidRDefault="00AD5B26">
      <w:pPr>
        <w:rPr>
          <w:del w:id="277" w:author="RF" w:date="2015-05-11T09:03:00Z"/>
        </w:rPr>
      </w:pPr>
    </w:p>
    <w:p w14:paraId="44EFA8E0" w14:textId="77777777" w:rsidR="00AD5B26" w:rsidRDefault="00AD5B26"/>
    <w:p w14:paraId="392E6308" w14:textId="77777777" w:rsidR="00AD5B26" w:rsidRDefault="00AD5B26">
      <w:bookmarkStart w:id="278" w:name="h.23ckvvd" w:colFirst="0" w:colLast="0"/>
      <w:bookmarkEnd w:id="278"/>
    </w:p>
    <w:p w14:paraId="4399F296" w14:textId="77777777" w:rsidR="00AD5B26" w:rsidRDefault="008B4B9B" w:rsidP="00CE5258">
      <w:pPr>
        <w:pStyle w:val="1"/>
        <w:numPr>
          <w:ilvl w:val="0"/>
          <w:numId w:val="3"/>
        </w:numPr>
      </w:pPr>
      <w:r>
        <w:t>* High Level Design</w:t>
      </w:r>
    </w:p>
    <w:p w14:paraId="03FC45AE" w14:textId="77777777" w:rsidR="00AD5B26" w:rsidRDefault="008B4B9B">
      <w:commentRangeStart w:id="279"/>
      <w:r>
        <w:rPr>
          <w:color w:val="333333"/>
        </w:rPr>
        <w:t xml:space="preserve">This section describes in further detail elements discussed in the Architecture. Normally this section may be split into separate documents for different areas of the design. </w:t>
      </w:r>
    </w:p>
    <w:p w14:paraId="0009C7E2" w14:textId="77777777" w:rsidR="00AD5B26" w:rsidRDefault="00AD5B26"/>
    <w:p w14:paraId="1245C7E6" w14:textId="77777777" w:rsidR="00AD5B26" w:rsidRDefault="008B4B9B">
      <w:r>
        <w:rPr>
          <w:color w:val="333333"/>
        </w:rPr>
        <w:t xml:space="preserve">High-level designs are most effective if they attempt to model groups of system elements from a number of different views.  Typical viewpoints are: </w:t>
      </w:r>
    </w:p>
    <w:p w14:paraId="1A128F23" w14:textId="77777777" w:rsidR="00AD5B26" w:rsidRDefault="008B4B9B">
      <w:r>
        <w:rPr>
          <w:color w:val="333333"/>
        </w:rPr>
        <w:t xml:space="preserve"> a. Conceptual or Logical: this is the view most often used in Section 3.  This view shows the logical functional elements of the system.  Each component represents a similar grouping of functionality.  For UML, this would be a component diagram or a package </w:t>
      </w:r>
      <w:proofErr w:type="gramStart"/>
      <w:r>
        <w:rPr>
          <w:color w:val="333333"/>
        </w:rPr>
        <w:t>diagram..</w:t>
      </w:r>
      <w:proofErr w:type="gramEnd"/>
    </w:p>
    <w:p w14:paraId="5509E4E9" w14:textId="77777777" w:rsidR="00AD5B26" w:rsidRDefault="008B4B9B">
      <w:r>
        <w:rPr>
          <w:color w:val="333333"/>
        </w:rPr>
        <w:t xml:space="preserve">b. Hardware: this view is for hardware functional blocks and how they interface.  </w:t>
      </w:r>
    </w:p>
    <w:p w14:paraId="779F92F4" w14:textId="77777777" w:rsidR="00AD5B26" w:rsidRDefault="008B4B9B">
      <w:r>
        <w:rPr>
          <w:color w:val="333333"/>
        </w:rPr>
        <w:t>c. Software:  this view is the software view of the system.  The components are modules, threads, processes or distributed applications.</w:t>
      </w:r>
    </w:p>
    <w:p w14:paraId="3FD5A03D" w14:textId="77777777" w:rsidR="00AD5B26" w:rsidRDefault="008B4B9B">
      <w:r>
        <w:rPr>
          <w:color w:val="333333"/>
        </w:rPr>
        <w:t>d. Security: this view typically focuses on the components that cooperate to provide security features of the system.  It is often a subset of the Conceptual view.</w:t>
      </w:r>
    </w:p>
    <w:p w14:paraId="017118E8" w14:textId="77777777" w:rsidR="00AD5B26" w:rsidRDefault="008B4B9B">
      <w:r>
        <w:rPr>
          <w:color w:val="333333"/>
        </w:rPr>
        <w:t>For many smaller applications, the conceptual view is all that is necessary.  Document those views that will help you design and implement the system.  If you have only a single view, and that view is discussed adequately in section 3, then this entire section can be deleted.</w:t>
      </w:r>
    </w:p>
    <w:p w14:paraId="6AD54077" w14:textId="77777777" w:rsidR="00AD5B26" w:rsidRDefault="00AD5B26"/>
    <w:p w14:paraId="1216FA50" w14:textId="77777777" w:rsidR="00AD5B26" w:rsidRDefault="008B4B9B" w:rsidP="00CE5258">
      <w:pPr>
        <w:outlineLvl w:val="0"/>
      </w:pPr>
      <w:bookmarkStart w:id="280" w:name="h.ihv636" w:colFirst="0" w:colLast="0"/>
      <w:bookmarkEnd w:id="280"/>
      <w:r>
        <w:t>State clearly who is responsible for which module/task</w:t>
      </w:r>
    </w:p>
    <w:commentRangeEnd w:id="279"/>
    <w:p w14:paraId="168D8F6E" w14:textId="77777777" w:rsidR="00AD5B26" w:rsidRDefault="000E301C" w:rsidP="00CE5258">
      <w:pPr>
        <w:pStyle w:val="2"/>
        <w:numPr>
          <w:ilvl w:val="1"/>
          <w:numId w:val="3"/>
        </w:numPr>
      </w:pPr>
      <w:r>
        <w:rPr>
          <w:rStyle w:val="af1"/>
          <w:rFonts w:ascii="Times New Roman" w:eastAsia="Times New Roman" w:hAnsi="Times New Roman" w:cs="Times New Roman"/>
          <w:b w:val="0"/>
        </w:rPr>
        <w:commentReference w:id="279"/>
      </w:r>
      <w:r w:rsidR="008B4B9B">
        <w:rPr>
          <w:color w:val="333333"/>
        </w:rPr>
        <w:t>Conceptual View</w:t>
      </w:r>
    </w:p>
    <w:p w14:paraId="4FC4238F" w14:textId="77777777" w:rsidR="00F46546" w:rsidRDefault="008B4B9B">
      <w:pPr>
        <w:rPr>
          <w:color w:val="333333"/>
        </w:rPr>
      </w:pPr>
      <w:commentRangeStart w:id="281"/>
      <w:r>
        <w:rPr>
          <w:color w:val="333333"/>
        </w:rPr>
        <w:t>Provide a description and diagrams of a system element or set of elements that describes a clearly defined view or model of the entire system or a subset of the system.</w:t>
      </w:r>
      <w:commentRangeEnd w:id="281"/>
      <w:r w:rsidR="00865ED6">
        <w:rPr>
          <w:rStyle w:val="af1"/>
        </w:rPr>
        <w:commentReference w:id="281"/>
      </w:r>
      <w:r>
        <w:rPr>
          <w:color w:val="333333"/>
        </w:rPr>
        <w:t xml:space="preserve"> </w:t>
      </w:r>
    </w:p>
    <w:p w14:paraId="3295126C" w14:textId="45F7AEF2" w:rsidR="00AD5B26" w:rsidRDefault="00F46546">
      <w:pPr>
        <w:rPr>
          <w:color w:val="333333"/>
        </w:rPr>
      </w:pPr>
      <w:r>
        <w:rPr>
          <w:color w:val="333333"/>
        </w:rPr>
        <w:t xml:space="preserve">From a conceptual standpoint. </w:t>
      </w:r>
      <w:ins w:id="282" w:author="RF" w:date="2015-05-11T09:05:00Z">
        <w:r w:rsidR="00865ED6">
          <w:rPr>
            <w:color w:val="333333"/>
          </w:rPr>
          <w:t>w</w:t>
        </w:r>
      </w:ins>
      <w:del w:id="283" w:author="RF" w:date="2015-05-11T09:05:00Z">
        <w:r w:rsidDel="00865ED6">
          <w:rPr>
            <w:color w:val="333333"/>
          </w:rPr>
          <w:delText>W</w:delText>
        </w:r>
      </w:del>
      <w:r>
        <w:rPr>
          <w:color w:val="333333"/>
        </w:rPr>
        <w:t>e needed three systems to work together. Sensors (Chaoyun), Wireless Communication (Nick) and RC Car Design</w:t>
      </w:r>
      <w:r w:rsidR="008B4B9B">
        <w:rPr>
          <w:color w:val="333333"/>
        </w:rPr>
        <w:t xml:space="preserve"> </w:t>
      </w:r>
      <w:r>
        <w:rPr>
          <w:color w:val="333333"/>
        </w:rPr>
        <w:t>(</w:t>
      </w:r>
      <w:proofErr w:type="spellStart"/>
      <w:r>
        <w:rPr>
          <w:color w:val="333333"/>
        </w:rPr>
        <w:t>Lazaque</w:t>
      </w:r>
      <w:proofErr w:type="spellEnd"/>
      <w:r>
        <w:rPr>
          <w:color w:val="333333"/>
        </w:rPr>
        <w:t xml:space="preserve">). If any of these systems did not work, our project would not work or would otherwise need major remodel. Sensors had to be capable of reading 4 meters in one direction. RC Cars had to be able to changed speed and communicate this change in speed via wireless communication. </w:t>
      </w:r>
    </w:p>
    <w:p w14:paraId="1BF07B2C" w14:textId="77777777" w:rsidR="00F46546" w:rsidRDefault="00F46546">
      <w:pPr>
        <w:rPr>
          <w:color w:val="333333"/>
        </w:rPr>
      </w:pPr>
      <w:proofErr w:type="spellStart"/>
      <w:r>
        <w:rPr>
          <w:color w:val="333333"/>
        </w:rPr>
        <w:t>Lazaque</w:t>
      </w:r>
      <w:proofErr w:type="spellEnd"/>
      <w:r>
        <w:rPr>
          <w:color w:val="333333"/>
        </w:rPr>
        <w:t xml:space="preserve"> was responsible for the circuit design which powered the motor. </w:t>
      </w:r>
      <w:proofErr w:type="spellStart"/>
      <w:r>
        <w:rPr>
          <w:color w:val="333333"/>
        </w:rPr>
        <w:t>Lazaque</w:t>
      </w:r>
      <w:proofErr w:type="spellEnd"/>
      <w:r>
        <w:rPr>
          <w:color w:val="333333"/>
        </w:rPr>
        <w:t xml:space="preserve"> chose the appropriate batteries for the project. He also wrote the code preliminary code that allows the car to change speed and record its speed.</w:t>
      </w:r>
    </w:p>
    <w:p w14:paraId="73B21AD4" w14:textId="77777777" w:rsidR="00F46546" w:rsidRDefault="00F46546">
      <w:pPr>
        <w:rPr>
          <w:color w:val="333333"/>
        </w:rPr>
      </w:pPr>
      <w:r>
        <w:rPr>
          <w:color w:val="333333"/>
        </w:rPr>
        <w:lastRenderedPageBreak/>
        <w:t>Chaoyun integrated the sensors. Chaoyun implemented the mechanisms which stacked the sensors together extend t</w:t>
      </w:r>
      <w:r w:rsidR="00C84183">
        <w:rPr>
          <w:color w:val="333333"/>
        </w:rPr>
        <w:t>he reliability range of the stacked sensors to 4 meters. Chaoyun measured reliability ranges of all the sensors. Chaoyun also worked with Nick to implement wireless communication between the Tower and RC Cars,</w:t>
      </w:r>
    </w:p>
    <w:p w14:paraId="12BC1AAC" w14:textId="77777777" w:rsidR="00C84183" w:rsidRDefault="00C84183">
      <w:pPr>
        <w:rPr>
          <w:color w:val="333333"/>
        </w:rPr>
      </w:pPr>
      <w:r>
        <w:rPr>
          <w:color w:val="333333"/>
        </w:rPr>
        <w:t xml:space="preserve">Nick was responsible for the Wireless Communication. This means learning everything about the </w:t>
      </w:r>
      <w:proofErr w:type="spellStart"/>
      <w:r>
        <w:rPr>
          <w:color w:val="333333"/>
        </w:rPr>
        <w:t>Xbees</w:t>
      </w:r>
      <w:proofErr w:type="spellEnd"/>
      <w:r>
        <w:rPr>
          <w:color w:val="333333"/>
        </w:rPr>
        <w:t>. Speed of transmission, bandwidth of transmission. How to send information wireless from one node to another while avoiding interference. Nick also wrote the algorithm which prevents the cars from colliding with each other. He also implemented the Push Button start circuitry which allows the project to have power on and power off control.</w:t>
      </w:r>
    </w:p>
    <w:p w14:paraId="55580270" w14:textId="77777777" w:rsidR="00C84183" w:rsidRDefault="00C84183"/>
    <w:p w14:paraId="2C62673E" w14:textId="77777777" w:rsidR="00AD5B26" w:rsidRDefault="008B4B9B" w:rsidP="00CE5258">
      <w:pPr>
        <w:pStyle w:val="2"/>
        <w:numPr>
          <w:ilvl w:val="1"/>
          <w:numId w:val="3"/>
        </w:numPr>
      </w:pPr>
      <w:bookmarkStart w:id="284" w:name="h.32hioqz" w:colFirst="0" w:colLast="0"/>
      <w:bookmarkEnd w:id="284"/>
      <w:commentRangeStart w:id="285"/>
      <w:r>
        <w:rPr>
          <w:color w:val="333333"/>
        </w:rPr>
        <w:t>Hardware</w:t>
      </w:r>
      <w:commentRangeEnd w:id="285"/>
      <w:r w:rsidR="00865ED6">
        <w:rPr>
          <w:rStyle w:val="af1"/>
          <w:rFonts w:ascii="Times New Roman" w:eastAsia="Times New Roman" w:hAnsi="Times New Roman" w:cs="Times New Roman"/>
          <w:b w:val="0"/>
        </w:rPr>
        <w:commentReference w:id="285"/>
      </w:r>
    </w:p>
    <w:p w14:paraId="561F8638" w14:textId="77777777" w:rsidR="00C84183" w:rsidRDefault="00C84183">
      <w:r>
        <w:t>The block diagram shown below shows a breakdown of the hardware.</w:t>
      </w:r>
    </w:p>
    <w:p w14:paraId="126D043D" w14:textId="77777777" w:rsidR="00AD5B26" w:rsidRDefault="00C84183">
      <w:bookmarkStart w:id="286" w:name="h.1hmsyys" w:colFirst="0" w:colLast="0"/>
      <w:bookmarkEnd w:id="286"/>
      <w:r>
        <w:rPr>
          <w:noProof/>
          <w:lang w:eastAsia="zh-CN"/>
        </w:rPr>
        <w:drawing>
          <wp:inline distT="0" distB="0" distL="0" distR="0" wp14:anchorId="0B9318F2" wp14:editId="2530A5F3">
            <wp:extent cx="5316279" cy="46501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6028" cy="4658638"/>
                    </a:xfrm>
                    <a:prstGeom prst="rect">
                      <a:avLst/>
                    </a:prstGeom>
                  </pic:spPr>
                </pic:pic>
              </a:graphicData>
            </a:graphic>
          </wp:inline>
        </w:drawing>
      </w:r>
    </w:p>
    <w:p w14:paraId="7B484F3B" w14:textId="77777777" w:rsidR="0056460B" w:rsidRDefault="0056460B">
      <w:r>
        <w:t>The Block above shows an overview of the hardware.</w:t>
      </w:r>
    </w:p>
    <w:p w14:paraId="201477AE" w14:textId="77777777" w:rsidR="00AD5B26" w:rsidRDefault="008B4B9B" w:rsidP="00CE5258">
      <w:pPr>
        <w:pStyle w:val="2"/>
        <w:numPr>
          <w:ilvl w:val="1"/>
          <w:numId w:val="3"/>
        </w:numPr>
      </w:pPr>
      <w:commentRangeStart w:id="287"/>
      <w:r>
        <w:rPr>
          <w:color w:val="333333"/>
        </w:rPr>
        <w:lastRenderedPageBreak/>
        <w:t>Software</w:t>
      </w:r>
      <w:commentRangeEnd w:id="287"/>
      <w:r w:rsidR="00307CD4">
        <w:rPr>
          <w:rStyle w:val="af1"/>
          <w:rFonts w:ascii="Times New Roman" w:eastAsia="Times New Roman" w:hAnsi="Times New Roman" w:cs="Times New Roman"/>
          <w:b w:val="0"/>
        </w:rPr>
        <w:commentReference w:id="287"/>
      </w:r>
      <w:r>
        <w:rPr>
          <w:color w:val="333333"/>
        </w:rPr>
        <w:t xml:space="preserve"> </w:t>
      </w:r>
    </w:p>
    <w:p w14:paraId="4C4021C1" w14:textId="77777777" w:rsidR="00AD5B26" w:rsidRDefault="0056460B">
      <w:r>
        <w:t xml:space="preserve">Chaoyun Ma was responsible for the interfacing with Ultrasonic Sensors. </w:t>
      </w:r>
    </w:p>
    <w:p w14:paraId="535BD742" w14:textId="77777777" w:rsidR="0056460B" w:rsidRDefault="0056460B">
      <w:r>
        <w:t xml:space="preserve">Nick was responsible for overall algorithm that prevents cars from crashing into each other. </w:t>
      </w:r>
    </w:p>
    <w:p w14:paraId="055DD945" w14:textId="77777777" w:rsidR="0056460B" w:rsidRDefault="0056460B">
      <w:proofErr w:type="spellStart"/>
      <w:r>
        <w:t>Lazaque</w:t>
      </w:r>
      <w:proofErr w:type="spellEnd"/>
      <w:r>
        <w:t xml:space="preserve"> wrote the code to measure RC </w:t>
      </w:r>
      <w:r w:rsidR="009E481F">
        <w:t>Speed and power the RC Car with</w:t>
      </w:r>
      <w:r>
        <w:t xml:space="preserve"> PWM Signal from the Arduino Uno Microcontroller.</w:t>
      </w:r>
    </w:p>
    <w:p w14:paraId="7C64DAD1" w14:textId="77777777" w:rsidR="00AD5B26" w:rsidRDefault="00AD5B26">
      <w:bookmarkStart w:id="288" w:name="h.41mghml" w:colFirst="0" w:colLast="0"/>
      <w:bookmarkEnd w:id="288"/>
    </w:p>
    <w:p w14:paraId="442B9151" w14:textId="77777777" w:rsidR="00AD5B26" w:rsidRDefault="008B4B9B" w:rsidP="00CE5258">
      <w:pPr>
        <w:pStyle w:val="1"/>
        <w:numPr>
          <w:ilvl w:val="0"/>
          <w:numId w:val="3"/>
        </w:numPr>
      </w:pPr>
      <w:r>
        <w:t>* Low Level Design</w:t>
      </w:r>
    </w:p>
    <w:p w14:paraId="5672A0F9" w14:textId="77777777" w:rsidR="00AD5B26" w:rsidRDefault="008B4B9B">
      <w:bookmarkStart w:id="289" w:name="h.2u6wntf" w:colFirst="0" w:colLast="0"/>
      <w:bookmarkEnd w:id="289"/>
      <w:commentRangeStart w:id="290"/>
      <w:r>
        <w:rPr>
          <w:color w:val="333333"/>
        </w:rPr>
        <w:t>This section provides low-level design descriptions that directly support construction of modules. Normally this section may be split into separate documents for different areas of the design.  For each component we now need to break it down into its fundamental units or modules. Each module or block may be hardware or software or a subsystem implemented using hardware and software</w:t>
      </w:r>
      <w:commentRangeEnd w:id="290"/>
      <w:r w:rsidR="00307CD4">
        <w:rPr>
          <w:rStyle w:val="af1"/>
        </w:rPr>
        <w:commentReference w:id="290"/>
      </w:r>
    </w:p>
    <w:p w14:paraId="0696546A" w14:textId="77777777" w:rsidR="00AD5B26" w:rsidRDefault="008B4B9B" w:rsidP="00CE5258">
      <w:pPr>
        <w:pStyle w:val="2"/>
        <w:numPr>
          <w:ilvl w:val="1"/>
          <w:numId w:val="3"/>
        </w:numPr>
      </w:pPr>
      <w:commentRangeStart w:id="291"/>
      <w:r>
        <w:rPr>
          <w:color w:val="333333"/>
        </w:rPr>
        <w:t xml:space="preserve">The </w:t>
      </w:r>
      <w:r w:rsidR="0056460B">
        <w:rPr>
          <w:color w:val="333333"/>
        </w:rPr>
        <w:t>Circuit Amplifier Module</w:t>
      </w:r>
      <w:commentRangeEnd w:id="291"/>
      <w:r w:rsidR="00307CD4">
        <w:rPr>
          <w:rStyle w:val="af1"/>
          <w:rFonts w:ascii="Times New Roman" w:eastAsia="Times New Roman" w:hAnsi="Times New Roman" w:cs="Times New Roman"/>
          <w:b w:val="0"/>
        </w:rPr>
        <w:commentReference w:id="291"/>
      </w:r>
    </w:p>
    <w:p w14:paraId="503125D2" w14:textId="77777777" w:rsidR="00AD5B26" w:rsidRDefault="009E481F">
      <w:bookmarkStart w:id="292" w:name="h.19c6y18" w:colFirst="0" w:colLast="0"/>
      <w:bookmarkEnd w:id="292"/>
      <w:r>
        <w:rPr>
          <w:noProof/>
          <w:lang w:eastAsia="zh-CN"/>
        </w:rPr>
        <w:drawing>
          <wp:anchor distT="0" distB="0" distL="114300" distR="114300" simplePos="0" relativeHeight="251658240" behindDoc="0" locked="0" layoutInCell="1" allowOverlap="1" wp14:anchorId="565B314B" wp14:editId="037EF82B">
            <wp:simplePos x="0" y="0"/>
            <wp:positionH relativeFrom="column">
              <wp:posOffset>0</wp:posOffset>
            </wp:positionH>
            <wp:positionV relativeFrom="paragraph">
              <wp:posOffset>276447</wp:posOffset>
            </wp:positionV>
            <wp:extent cx="4238625" cy="30956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38625" cy="3095625"/>
                    </a:xfrm>
                    <a:prstGeom prst="rect">
                      <a:avLst/>
                    </a:prstGeom>
                  </pic:spPr>
                </pic:pic>
              </a:graphicData>
            </a:graphic>
          </wp:anchor>
        </w:drawing>
      </w:r>
      <w:proofErr w:type="spellStart"/>
      <w:r>
        <w:t>Lazaque</w:t>
      </w:r>
      <w:proofErr w:type="spellEnd"/>
      <w:r>
        <w:t xml:space="preserve"> did research and implemented the circuit below.</w:t>
      </w:r>
    </w:p>
    <w:p w14:paraId="0884D5CA" w14:textId="77777777" w:rsidR="00AD5B26" w:rsidRDefault="008B4B9B" w:rsidP="00CE5258">
      <w:pPr>
        <w:pStyle w:val="3"/>
        <w:numPr>
          <w:ilvl w:val="2"/>
          <w:numId w:val="3"/>
        </w:numPr>
      </w:pPr>
      <w:r>
        <w:t xml:space="preserve">Processing narrative for </w:t>
      </w:r>
      <w:r w:rsidR="00BE0450">
        <w:rPr>
          <w:color w:val="333333"/>
        </w:rPr>
        <w:t>The Circuit Amplifier</w:t>
      </w:r>
      <w:r>
        <w:t xml:space="preserve"> module</w:t>
      </w:r>
    </w:p>
    <w:p w14:paraId="6B0A5A75" w14:textId="77777777" w:rsidR="00AD5B26" w:rsidRDefault="009E481F">
      <w:bookmarkStart w:id="293" w:name="h.3tbugp1" w:colFirst="0" w:colLast="0"/>
      <w:bookmarkEnd w:id="293"/>
      <w:r>
        <w:rPr>
          <w:color w:val="333333"/>
        </w:rPr>
        <w:t xml:space="preserve">The diagram above shows the </w:t>
      </w:r>
      <w:r w:rsidR="00EC796F">
        <w:rPr>
          <w:color w:val="333333"/>
        </w:rPr>
        <w:t>circuit amplification Schematic.</w:t>
      </w:r>
    </w:p>
    <w:p w14:paraId="073D1D90" w14:textId="77777777" w:rsidR="00AD5B26" w:rsidRDefault="00BE0450" w:rsidP="00CE5258">
      <w:pPr>
        <w:pStyle w:val="3"/>
        <w:numPr>
          <w:ilvl w:val="2"/>
          <w:numId w:val="3"/>
        </w:numPr>
      </w:pPr>
      <w:r>
        <w:rPr>
          <w:color w:val="333333"/>
        </w:rPr>
        <w:t xml:space="preserve">The Circuit Amplifier </w:t>
      </w:r>
      <w:r w:rsidR="008B4B9B">
        <w:t>Module interface description.</w:t>
      </w:r>
    </w:p>
    <w:p w14:paraId="4EA3D5E2" w14:textId="77777777" w:rsidR="00AD5B26" w:rsidRDefault="00EC796F" w:rsidP="00EC796F">
      <w:bookmarkStart w:id="294" w:name="h.28h4qwu" w:colFirst="0" w:colLast="0"/>
      <w:bookmarkEnd w:id="294"/>
      <w:r>
        <w:rPr>
          <w:color w:val="333333"/>
        </w:rPr>
        <w:t>Input into the current amplifier circuit goes into Base Pin of the TIP 31 Transistor. The TIP’s Collector biases the DC Motor. The DC Motor is biased by both the TIP 31’s Collector and External 5 V (</w:t>
      </w:r>
      <w:proofErr w:type="spellStart"/>
      <w:r>
        <w:rPr>
          <w:color w:val="333333"/>
        </w:rPr>
        <w:t>Vcc</w:t>
      </w:r>
      <w:proofErr w:type="spellEnd"/>
      <w:r>
        <w:rPr>
          <w:color w:val="333333"/>
        </w:rPr>
        <w:t xml:space="preserve">). A diode is </w:t>
      </w:r>
      <w:proofErr w:type="gramStart"/>
      <w:r>
        <w:rPr>
          <w:color w:val="333333"/>
        </w:rPr>
        <w:t>connect</w:t>
      </w:r>
      <w:proofErr w:type="gramEnd"/>
      <w:r>
        <w:rPr>
          <w:color w:val="333333"/>
        </w:rPr>
        <w:t xml:space="preserve"> in parallel with the DC motor to prevent any back current from destroying the Arduino</w:t>
      </w:r>
      <w:r w:rsidR="008B4B9B">
        <w:rPr>
          <w:color w:val="333333"/>
        </w:rPr>
        <w:t>.</w:t>
      </w:r>
    </w:p>
    <w:p w14:paraId="7E511E42" w14:textId="77777777" w:rsidR="00AD5B26" w:rsidRDefault="00BE0450" w:rsidP="00CE5258">
      <w:pPr>
        <w:pStyle w:val="3"/>
        <w:numPr>
          <w:ilvl w:val="2"/>
          <w:numId w:val="3"/>
        </w:numPr>
      </w:pPr>
      <w:r>
        <w:rPr>
          <w:color w:val="333333"/>
        </w:rPr>
        <w:lastRenderedPageBreak/>
        <w:t xml:space="preserve">The Circuit Amplifier Module </w:t>
      </w:r>
      <w:r w:rsidR="008B4B9B">
        <w:t>processing details</w:t>
      </w:r>
    </w:p>
    <w:p w14:paraId="0902BE0B" w14:textId="77777777" w:rsidR="00AD5B26" w:rsidRDefault="00EC796F" w:rsidP="00EC796F">
      <w:pPr>
        <w:pStyle w:val="ac"/>
        <w:ind w:left="0"/>
        <w:rPr>
          <w:color w:val="333333"/>
        </w:rPr>
      </w:pPr>
      <w:r w:rsidRPr="00EC796F">
        <w:rPr>
          <w:color w:val="333333"/>
        </w:rPr>
        <w:t xml:space="preserve">The DC motor requires 200mA initial start-up current and 1 Volts minimum voltage. The Arduino PWM Pin 9 can provide </w:t>
      </w:r>
      <w:proofErr w:type="spellStart"/>
      <w:r w:rsidRPr="00EC796F">
        <w:rPr>
          <w:color w:val="333333"/>
        </w:rPr>
        <w:t>upto</w:t>
      </w:r>
      <w:proofErr w:type="spellEnd"/>
      <w:r w:rsidRPr="00EC796F">
        <w:rPr>
          <w:color w:val="333333"/>
        </w:rPr>
        <w:t xml:space="preserve"> an average of 5 Volts. However the maximum current from an Arduino </w:t>
      </w:r>
      <w:proofErr w:type="spellStart"/>
      <w:r w:rsidRPr="00EC796F">
        <w:rPr>
          <w:color w:val="333333"/>
        </w:rPr>
        <w:t>uno</w:t>
      </w:r>
      <w:proofErr w:type="spellEnd"/>
      <w:r w:rsidRPr="00EC796F">
        <w:rPr>
          <w:color w:val="333333"/>
        </w:rPr>
        <w:t xml:space="preserve"> is 40mA. Far shorter than what is need. The Circuit above with transistor TIP31 has a gain of 10. The Arduino Uno cranks 20 – 30 mA with the PWM Signal. This current is then multiplied by 10. To about 200 mA. Enough to start up t</w:t>
      </w:r>
      <w:r>
        <w:rPr>
          <w:color w:val="333333"/>
        </w:rPr>
        <w:t>he DC motor and keep it running.</w:t>
      </w:r>
    </w:p>
    <w:p w14:paraId="49416D69" w14:textId="77777777" w:rsidR="00AD5B26" w:rsidRDefault="00AD5B26">
      <w:bookmarkStart w:id="295" w:name="h.nmf14n" w:colFirst="0" w:colLast="0"/>
      <w:bookmarkEnd w:id="295"/>
    </w:p>
    <w:p w14:paraId="6E0F1E92" w14:textId="77777777" w:rsidR="00AD5B26" w:rsidRDefault="008B4B9B" w:rsidP="00CE5258">
      <w:pPr>
        <w:pStyle w:val="1"/>
        <w:numPr>
          <w:ilvl w:val="0"/>
          <w:numId w:val="3"/>
        </w:numPr>
      </w:pPr>
      <w:bookmarkStart w:id="296" w:name="h.111kx3o" w:colFirst="0" w:colLast="0"/>
      <w:bookmarkEnd w:id="296"/>
      <w:commentRangeStart w:id="297"/>
      <w:r>
        <w:t>* Test Plan</w:t>
      </w:r>
      <w:commentRangeEnd w:id="297"/>
      <w:r w:rsidR="007446A4">
        <w:rPr>
          <w:rStyle w:val="af1"/>
          <w:rFonts w:ascii="Times New Roman" w:eastAsia="Times New Roman" w:hAnsi="Times New Roman" w:cs="Times New Roman"/>
          <w:b w:val="0"/>
          <w:color w:val="000000"/>
        </w:rPr>
        <w:commentReference w:id="297"/>
      </w:r>
    </w:p>
    <w:p w14:paraId="5514C78A" w14:textId="77777777" w:rsidR="00AD5B26" w:rsidRDefault="008B4B9B" w:rsidP="00CE5258">
      <w:pPr>
        <w:pStyle w:val="2"/>
        <w:numPr>
          <w:ilvl w:val="1"/>
          <w:numId w:val="3"/>
        </w:numPr>
      </w:pPr>
      <w:r>
        <w:t>* Design of Tests</w:t>
      </w:r>
    </w:p>
    <w:p w14:paraId="1937E6C1" w14:textId="77777777" w:rsidR="00AD5B26" w:rsidRDefault="008B4B9B">
      <w:r>
        <w:rPr>
          <w:color w:val="333333"/>
        </w:rPr>
        <w:t xml:space="preserve">Design tests to verify whether your design meets the design objectives. Design experiments to verify the functions of your modules and the prototype you built.  The set of tests, which constitute your test plan, are to be specified, including as much detail as is possible at this stage. </w:t>
      </w:r>
    </w:p>
    <w:p w14:paraId="109C49FD" w14:textId="77777777" w:rsidR="00AD5B26" w:rsidRDefault="008B4B9B" w:rsidP="00CE5258">
      <w:pPr>
        <w:outlineLvl w:val="0"/>
      </w:pPr>
      <w:r>
        <w:rPr>
          <w:b/>
        </w:rPr>
        <w:t>Tests and expected responses</w:t>
      </w:r>
    </w:p>
    <w:p w14:paraId="56CF3A83" w14:textId="77777777" w:rsidR="00AD5B26" w:rsidRDefault="008B4B9B">
      <w:r>
        <w:rPr>
          <w:color w:val="333333"/>
        </w:rPr>
        <w:t>Specify the test and the expected results.</w:t>
      </w:r>
    </w:p>
    <w:p w14:paraId="670497FE" w14:textId="77777777" w:rsidR="00AD5B26" w:rsidRDefault="00BE0450">
      <w:r>
        <w:rPr>
          <w:color w:val="333333"/>
        </w:rPr>
        <w:t>Test Case 1</w:t>
      </w:r>
    </w:p>
    <w:p w14:paraId="3647D466" w14:textId="77777777" w:rsidR="00AD5B26" w:rsidRDefault="00BE0450">
      <w:pPr>
        <w:numPr>
          <w:ilvl w:val="0"/>
          <w:numId w:val="2"/>
        </w:numPr>
        <w:ind w:hanging="360"/>
        <w:rPr>
          <w:color w:val="333333"/>
        </w:rPr>
      </w:pPr>
      <w:r>
        <w:rPr>
          <w:color w:val="333333"/>
        </w:rPr>
        <w:t xml:space="preserve">The Objective of the test is to see if 3 cars can successful go through an intersection without crashing into each other. 3 Cars all have the same starting speed. However they a placed a variable distances. </w:t>
      </w:r>
      <w:r w:rsidR="001036C3">
        <w:rPr>
          <w:color w:val="333333"/>
        </w:rPr>
        <w:t>When an On Signal is detected wirelessly, Cars start moving towards the Tower.</w:t>
      </w:r>
    </w:p>
    <w:p w14:paraId="7CAC20D2" w14:textId="77777777" w:rsidR="00AD5B26" w:rsidRDefault="00BE0450">
      <w:pPr>
        <w:numPr>
          <w:ilvl w:val="0"/>
          <w:numId w:val="2"/>
        </w:numPr>
        <w:ind w:hanging="360"/>
        <w:rPr>
          <w:color w:val="333333"/>
        </w:rPr>
      </w:pPr>
      <w:r>
        <w:rPr>
          <w:color w:val="333333"/>
        </w:rPr>
        <w:t>Three Cars were set up at variable distances. Each distance at least 1.5 Meters from the tower.</w:t>
      </w:r>
    </w:p>
    <w:p w14:paraId="72741B56" w14:textId="77777777" w:rsidR="00AD5B26" w:rsidRDefault="00BE0450">
      <w:pPr>
        <w:numPr>
          <w:ilvl w:val="0"/>
          <w:numId w:val="2"/>
        </w:numPr>
        <w:ind w:hanging="360"/>
        <w:rPr>
          <w:color w:val="333333"/>
        </w:rPr>
      </w:pPr>
      <w:r>
        <w:rPr>
          <w:color w:val="333333"/>
        </w:rPr>
        <w:t>Once On Signal is detected. Cars should start moving at preprogrammed speeds. Once Speeds have been communicated. Tower will decide which car can use an intersection or which car should slow down to avoid collision.</w:t>
      </w:r>
    </w:p>
    <w:p w14:paraId="6B49A69A" w14:textId="77777777" w:rsidR="00AD5B26" w:rsidRDefault="00BE0450">
      <w:pPr>
        <w:numPr>
          <w:ilvl w:val="0"/>
          <w:numId w:val="2"/>
        </w:numPr>
        <w:ind w:hanging="360"/>
        <w:rPr>
          <w:color w:val="333333"/>
        </w:rPr>
      </w:pPr>
      <w:r>
        <w:rPr>
          <w:color w:val="333333"/>
        </w:rPr>
        <w:t>One or two cars should be asked either to speed up or slow down if there is a probable collision. If there is not probability for a collision then there won’t be any new speed commands given to the car.</w:t>
      </w:r>
    </w:p>
    <w:p w14:paraId="03896599" w14:textId="77777777" w:rsidR="00AD5B26" w:rsidRDefault="008B4B9B">
      <w:bookmarkStart w:id="298" w:name="h.3l18frh" w:colFirst="0" w:colLast="0"/>
      <w:bookmarkEnd w:id="298"/>
      <w:r>
        <w:t>State clearly who is responsible for which experiment</w:t>
      </w:r>
    </w:p>
    <w:p w14:paraId="490B579A" w14:textId="77777777" w:rsidR="00AD5B26" w:rsidRDefault="008B4B9B" w:rsidP="00CE5258">
      <w:pPr>
        <w:pStyle w:val="2"/>
        <w:numPr>
          <w:ilvl w:val="1"/>
          <w:numId w:val="3"/>
        </w:numPr>
      </w:pPr>
      <w:r>
        <w:t>* Bug Tracking</w:t>
      </w:r>
      <w:r w:rsidR="001036C3">
        <w:t xml:space="preserve"> – Experimental Problems</w:t>
      </w:r>
    </w:p>
    <w:p w14:paraId="532C918D" w14:textId="77777777" w:rsidR="00AD5B26" w:rsidRDefault="001036C3">
      <w:bookmarkStart w:id="299" w:name="h.206ipza" w:colFirst="0" w:colLast="0"/>
      <w:bookmarkEnd w:id="299"/>
      <w:r>
        <w:t>The Biggest factor that affects reliability is inability of the cars to go in a straight direction. With the cars being unable to go through the intersection it is difficult to see whether or not experiment works. However we did manage on occasion. Maybe 1 out of 10 runs, to get at least 2 cars going through the intersection with other 3</w:t>
      </w:r>
      <w:r w:rsidRPr="001036C3">
        <w:rPr>
          <w:vertAlign w:val="superscript"/>
        </w:rPr>
        <w:t>rd</w:t>
      </w:r>
      <w:r>
        <w:t xml:space="preserve"> car slighting veering off the path with .5 meters of the tower. With 2/3 Cars having gone through the tower, we can at least get some understanding on whether or algorithm works or not based on how close the cars came to NOT colliding with each other. </w:t>
      </w:r>
    </w:p>
    <w:p w14:paraId="6FD8A98F" w14:textId="77777777" w:rsidR="00AD5B26" w:rsidRDefault="008B4B9B" w:rsidP="00CE5258">
      <w:pPr>
        <w:pStyle w:val="2"/>
        <w:numPr>
          <w:ilvl w:val="1"/>
          <w:numId w:val="3"/>
        </w:numPr>
      </w:pPr>
      <w:r>
        <w:t>* Quality Control</w:t>
      </w:r>
    </w:p>
    <w:p w14:paraId="65EDBCE5" w14:textId="77777777" w:rsidR="001036C3" w:rsidRDefault="001036C3" w:rsidP="001036C3">
      <w:r>
        <w:t>The computing algorithm is designed to find out based on speed and distance if any of the cars will be in the tower area within</w:t>
      </w:r>
      <w:r w:rsidR="00DB1A69">
        <w:t xml:space="preserve"> at least</w:t>
      </w:r>
      <w:r>
        <w:t xml:space="preserve"> .5 seconds of each other. For a car travelling at 1 meter per second, the distance under the tower is .5 meters. </w:t>
      </w:r>
      <w:r w:rsidR="00DB1A69">
        <w:t xml:space="preserve">This gives the car travelling at 1 meter per second a minimum of .5 </w:t>
      </w:r>
      <w:r w:rsidR="00DB1A69">
        <w:lastRenderedPageBreak/>
        <w:t>seconds to clear the tower. This is what the tower calculates and looks for.  For some of the successful trails we hard, one car asked to slow down while the other 2 were allowed to maintain their current speeds. Only one car is asked to slow down because if its 3 cars travelling towards each other, 2 of the cars won’t collide into each other because they are in opposite lanes, and ideally one car would not end up in another cars lane if the cars travelled straight and did not veer off into other lanes.</w:t>
      </w:r>
    </w:p>
    <w:p w14:paraId="6C749766" w14:textId="77777777" w:rsidR="001036C3" w:rsidRDefault="00DB1A69" w:rsidP="00DB1A69">
      <w:r>
        <w:t>At other instances, because of the distances where the cars were placed, there we no new speed commands given to the car as the tower didn’t find zero to low probability of collision.</w:t>
      </w:r>
      <w:bookmarkStart w:id="300" w:name="h.4k668n3" w:colFirst="0" w:colLast="0"/>
      <w:bookmarkEnd w:id="300"/>
    </w:p>
    <w:p w14:paraId="4FE107B5" w14:textId="77777777" w:rsidR="00AD5B26" w:rsidRDefault="008B4B9B" w:rsidP="00CE5258">
      <w:pPr>
        <w:pStyle w:val="2"/>
        <w:numPr>
          <w:ilvl w:val="1"/>
          <w:numId w:val="3"/>
        </w:numPr>
      </w:pPr>
      <w:r>
        <w:t>Performance bounds</w:t>
      </w:r>
    </w:p>
    <w:p w14:paraId="06F19B13" w14:textId="77777777" w:rsidR="00AD5B26" w:rsidRDefault="008B4B9B">
      <w:bookmarkStart w:id="301" w:name="h.2zbgiuw" w:colFirst="0" w:colLast="0"/>
      <w:bookmarkEnd w:id="301"/>
      <w:r>
        <w:rPr>
          <w:color w:val="333333"/>
        </w:rPr>
        <w:t>Special performance requirements are specified.</w:t>
      </w:r>
    </w:p>
    <w:p w14:paraId="7DD6E617" w14:textId="77777777" w:rsidR="00AD5B26" w:rsidRDefault="008B4B9B" w:rsidP="00CE5258">
      <w:pPr>
        <w:pStyle w:val="2"/>
        <w:numPr>
          <w:ilvl w:val="1"/>
          <w:numId w:val="3"/>
        </w:numPr>
      </w:pPr>
      <w:r>
        <w:t>* Identification of critical components</w:t>
      </w:r>
    </w:p>
    <w:p w14:paraId="3845F76B" w14:textId="77777777" w:rsidR="00AD5B26" w:rsidRDefault="00DB1A69">
      <w:pPr>
        <w:rPr>
          <w:color w:val="333333"/>
        </w:rPr>
      </w:pPr>
      <w:bookmarkStart w:id="302" w:name="h.1egqt2p" w:colFirst="0" w:colLast="0"/>
      <w:bookmarkEnd w:id="302"/>
      <w:r>
        <w:rPr>
          <w:color w:val="333333"/>
        </w:rPr>
        <w:t>Batteries. If Batteries are not fully charged to 10 Volts, we always had problems getting the cars started.</w:t>
      </w:r>
    </w:p>
    <w:p w14:paraId="6F318F79" w14:textId="77777777" w:rsidR="00DB1A69" w:rsidRDefault="00DB1A69">
      <w:pPr>
        <w:rPr>
          <w:color w:val="333333"/>
        </w:rPr>
      </w:pPr>
      <w:r>
        <w:rPr>
          <w:color w:val="333333"/>
        </w:rPr>
        <w:t>Voltage Regulators: Sometimes due to running time. The Voltage Regulator Heat Sinks would get hot, and therefore it would necessitate that we wait a while before running the RC Cars again.</w:t>
      </w:r>
    </w:p>
    <w:p w14:paraId="5B59F95C" w14:textId="77777777" w:rsidR="0039119F" w:rsidRDefault="0039119F">
      <w:r>
        <w:rPr>
          <w:color w:val="333333"/>
        </w:rPr>
        <w:t xml:space="preserve">On and Off Switch Signals. Sometimes, due to interference. The Wireless </w:t>
      </w:r>
      <w:proofErr w:type="spellStart"/>
      <w:r>
        <w:rPr>
          <w:color w:val="333333"/>
        </w:rPr>
        <w:t>Xbees</w:t>
      </w:r>
      <w:proofErr w:type="spellEnd"/>
      <w:r>
        <w:rPr>
          <w:color w:val="333333"/>
        </w:rPr>
        <w:t xml:space="preserve"> would not receive an </w:t>
      </w:r>
      <w:r>
        <w:rPr>
          <w:color w:val="333333"/>
        </w:rPr>
        <w:br/>
        <w:t xml:space="preserve">On Signal when they should have. We solved this by always waiting about 5 seconds once all systems had been powered on. </w:t>
      </w:r>
    </w:p>
    <w:p w14:paraId="25C0278C" w14:textId="77777777" w:rsidR="00AD5B26" w:rsidRDefault="008B4B9B" w:rsidP="00CE5258">
      <w:pPr>
        <w:pStyle w:val="2"/>
        <w:numPr>
          <w:ilvl w:val="1"/>
          <w:numId w:val="3"/>
        </w:numPr>
      </w:pPr>
      <w:r>
        <w:t xml:space="preserve">* Items Not Tested  </w:t>
      </w:r>
    </w:p>
    <w:p w14:paraId="57B9F9A1" w14:textId="77777777" w:rsidR="00AD5B26" w:rsidRDefault="008B4B9B">
      <w:r>
        <w:t>List any functions or processes not being tested and why.</w:t>
      </w:r>
    </w:p>
    <w:p w14:paraId="14AA722D" w14:textId="77777777" w:rsidR="00AD5B26" w:rsidRDefault="0039119F">
      <w:bookmarkStart w:id="303" w:name="h.sbr2ff5btpfk" w:colFirst="0" w:colLast="0"/>
      <w:bookmarkEnd w:id="303"/>
      <w:r>
        <w:t xml:space="preserve">Temperature. The Reliability and accuracy of the Ultrasonic Sensors depends on temperature. Without instantaneous variations in room temperature which is pretty constant. Temperature was not a huge deciding factor in Ultrasonic Measurement accuracies. </w:t>
      </w:r>
    </w:p>
    <w:p w14:paraId="69EAF645" w14:textId="77777777" w:rsidR="00AD5B26" w:rsidDel="006D362D" w:rsidRDefault="00AD5B26">
      <w:pPr>
        <w:rPr>
          <w:del w:id="304" w:author="RF" w:date="2015-05-11T09:09:00Z"/>
        </w:rPr>
      </w:pPr>
      <w:bookmarkStart w:id="305" w:name="h.na8sevr0jw0r" w:colFirst="0" w:colLast="0"/>
      <w:bookmarkEnd w:id="305"/>
    </w:p>
    <w:p w14:paraId="75F6B1AB" w14:textId="6F6AD740" w:rsidR="00AD5B26" w:rsidDel="006D362D" w:rsidRDefault="00AD5B26">
      <w:pPr>
        <w:rPr>
          <w:del w:id="306" w:author="RF" w:date="2015-05-11T09:09:00Z"/>
        </w:rPr>
      </w:pPr>
      <w:bookmarkStart w:id="307" w:name="h.r7nzxalz74t7" w:colFirst="0" w:colLast="0"/>
      <w:bookmarkEnd w:id="307"/>
    </w:p>
    <w:p w14:paraId="140AEFF3" w14:textId="70D0B42C" w:rsidR="00AD5B26" w:rsidDel="006D362D" w:rsidRDefault="00AD5B26">
      <w:pPr>
        <w:rPr>
          <w:del w:id="308" w:author="RF" w:date="2015-05-11T09:09:00Z"/>
        </w:rPr>
      </w:pPr>
      <w:bookmarkStart w:id="309" w:name="h.ifvb4sxy1agk" w:colFirst="0" w:colLast="0"/>
      <w:bookmarkEnd w:id="309"/>
    </w:p>
    <w:p w14:paraId="02A3F674" w14:textId="119CFAFE" w:rsidR="00AD5B26" w:rsidDel="006D362D" w:rsidRDefault="00AD5B26">
      <w:pPr>
        <w:rPr>
          <w:del w:id="310" w:author="RF" w:date="2015-05-11T09:09:00Z"/>
        </w:rPr>
      </w:pPr>
      <w:bookmarkStart w:id="311" w:name="h.tcustwq3un1x" w:colFirst="0" w:colLast="0"/>
      <w:bookmarkEnd w:id="311"/>
    </w:p>
    <w:p w14:paraId="673263F4" w14:textId="4E559141" w:rsidR="00AD5B26" w:rsidDel="006D362D" w:rsidRDefault="00AD5B26">
      <w:pPr>
        <w:rPr>
          <w:del w:id="312" w:author="RF" w:date="2015-05-11T09:09:00Z"/>
        </w:rPr>
      </w:pPr>
      <w:bookmarkStart w:id="313" w:name="h.nteoruptdcq7" w:colFirst="0" w:colLast="0"/>
      <w:bookmarkEnd w:id="313"/>
    </w:p>
    <w:p w14:paraId="1331811B" w14:textId="43B2402E" w:rsidR="00AD5B26" w:rsidDel="006D362D" w:rsidRDefault="00AD5B26">
      <w:pPr>
        <w:rPr>
          <w:del w:id="314" w:author="RF" w:date="2015-05-11T09:09:00Z"/>
        </w:rPr>
      </w:pPr>
      <w:bookmarkStart w:id="315" w:name="h.otymnevw4fa5" w:colFirst="0" w:colLast="0"/>
      <w:bookmarkEnd w:id="315"/>
    </w:p>
    <w:p w14:paraId="6D329DC8" w14:textId="28550F30" w:rsidR="00AD5B26" w:rsidDel="006D362D" w:rsidRDefault="00AD5B26">
      <w:pPr>
        <w:rPr>
          <w:del w:id="316" w:author="RF" w:date="2015-05-11T09:09:00Z"/>
        </w:rPr>
      </w:pPr>
      <w:bookmarkStart w:id="317" w:name="h.6hwkt0kcg4kn" w:colFirst="0" w:colLast="0"/>
      <w:bookmarkEnd w:id="317"/>
    </w:p>
    <w:p w14:paraId="49DBEB9B" w14:textId="62345C2F" w:rsidR="00AD5B26" w:rsidDel="006D362D" w:rsidRDefault="00AD5B26">
      <w:pPr>
        <w:rPr>
          <w:del w:id="318" w:author="RF" w:date="2015-05-11T09:09:00Z"/>
        </w:rPr>
      </w:pPr>
      <w:bookmarkStart w:id="319" w:name="h.48j7kmn6vppv" w:colFirst="0" w:colLast="0"/>
      <w:bookmarkEnd w:id="319"/>
    </w:p>
    <w:p w14:paraId="14EA6D28" w14:textId="0DC15650" w:rsidR="0039119F" w:rsidDel="006D362D" w:rsidRDefault="0039119F">
      <w:pPr>
        <w:rPr>
          <w:del w:id="320" w:author="RF" w:date="2015-05-11T09:09:00Z"/>
        </w:rPr>
      </w:pPr>
    </w:p>
    <w:p w14:paraId="006A54D4" w14:textId="4D18E95E" w:rsidR="0039119F" w:rsidDel="006D362D" w:rsidRDefault="0039119F">
      <w:pPr>
        <w:rPr>
          <w:del w:id="321" w:author="RF" w:date="2015-05-11T09:09:00Z"/>
        </w:rPr>
      </w:pPr>
    </w:p>
    <w:p w14:paraId="0A44EC76" w14:textId="77777777" w:rsidR="0039119F" w:rsidRDefault="0039119F"/>
    <w:p w14:paraId="11301B20" w14:textId="77777777" w:rsidR="00AD5B26" w:rsidRDefault="00AD5B26">
      <w:bookmarkStart w:id="322" w:name="h.3ygebqi" w:colFirst="0" w:colLast="0"/>
      <w:bookmarkEnd w:id="322"/>
    </w:p>
    <w:p w14:paraId="7D8D58B3" w14:textId="77777777" w:rsidR="00AD5B26" w:rsidRDefault="008B4B9B" w:rsidP="00CE5258">
      <w:pPr>
        <w:pStyle w:val="1"/>
        <w:numPr>
          <w:ilvl w:val="0"/>
          <w:numId w:val="3"/>
        </w:numPr>
      </w:pPr>
      <w:r>
        <w:t>* Test Report</w:t>
      </w:r>
    </w:p>
    <w:p w14:paraId="3290CAD2" w14:textId="77777777" w:rsidR="00AD5B26" w:rsidRDefault="008B4B9B">
      <w:r>
        <w:rPr>
          <w:color w:val="333333"/>
        </w:rPr>
        <w:t xml:space="preserve">Carry out the tests designed in the section above to test your modules and prototype and present the results. Present the results of the tests and provide an analysis of the test data. </w:t>
      </w:r>
    </w:p>
    <w:p w14:paraId="77C198DA" w14:textId="77777777" w:rsidR="00AD5B26" w:rsidRDefault="008B4B9B" w:rsidP="00CE5258">
      <w:pPr>
        <w:outlineLvl w:val="0"/>
      </w:pPr>
      <w:bookmarkStart w:id="323" w:name="h.2dlolyb" w:colFirst="0" w:colLast="0"/>
      <w:bookmarkEnd w:id="323"/>
      <w:r>
        <w:t>State clearly who is responsible for which test case</w:t>
      </w:r>
    </w:p>
    <w:p w14:paraId="5911D6BC" w14:textId="77777777" w:rsidR="00AD5B26" w:rsidRDefault="008B4B9B" w:rsidP="00CE5258">
      <w:pPr>
        <w:pStyle w:val="2"/>
        <w:numPr>
          <w:ilvl w:val="1"/>
          <w:numId w:val="3"/>
        </w:numPr>
      </w:pPr>
      <w:r>
        <w:t>Cars</w:t>
      </w:r>
    </w:p>
    <w:p w14:paraId="1C67C7BC" w14:textId="77777777" w:rsidR="00AD5B26" w:rsidRDefault="008B4B9B" w:rsidP="00CE5258">
      <w:pPr>
        <w:pStyle w:val="3"/>
      </w:pPr>
      <w:bookmarkStart w:id="324" w:name="h.467aqm6vlb8f" w:colFirst="0" w:colLast="0"/>
      <w:bookmarkEnd w:id="324"/>
      <w:r>
        <w:t>11.1.1 Motor Control &amp; Power System</w:t>
      </w:r>
    </w:p>
    <w:p w14:paraId="54663E2E" w14:textId="77777777" w:rsidR="00AD5B26" w:rsidRDefault="008B4B9B">
      <w:pPr>
        <w:spacing w:after="0"/>
        <w:ind w:firstLine="720"/>
      </w:pPr>
      <w:r>
        <w:t xml:space="preserve">By </w:t>
      </w:r>
      <w:proofErr w:type="spellStart"/>
      <w:r>
        <w:t>Lazaque</w:t>
      </w:r>
      <w:proofErr w:type="spellEnd"/>
      <w:r>
        <w:t xml:space="preserve"> </w:t>
      </w:r>
      <w:proofErr w:type="spellStart"/>
      <w:r>
        <w:t>Mugerwa</w:t>
      </w:r>
      <w:proofErr w:type="spellEnd"/>
      <w:r>
        <w:t>.</w:t>
      </w:r>
    </w:p>
    <w:p w14:paraId="716C3E1A" w14:textId="77777777" w:rsidR="00AD5B26" w:rsidRDefault="008B4B9B">
      <w:pPr>
        <w:spacing w:after="0"/>
        <w:ind w:left="480"/>
      </w:pPr>
      <w:r>
        <w:t>1.</w:t>
      </w:r>
      <w:r>
        <w:rPr>
          <w:sz w:val="14"/>
        </w:rPr>
        <w:t xml:space="preserve">    </w:t>
      </w:r>
      <w:r>
        <w:t xml:space="preserve">Cars can accelerate and decelerate under Arduino’s control. The max speed is around 120 cm/s, with max PWM of 255. Cars won’t start until PWM reach 80.  This part was conducted by </w:t>
      </w:r>
      <w:proofErr w:type="spellStart"/>
      <w:r>
        <w:t>Lazaque</w:t>
      </w:r>
      <w:proofErr w:type="spellEnd"/>
      <w:r>
        <w:t xml:space="preserve"> </w:t>
      </w:r>
      <w:proofErr w:type="spellStart"/>
      <w:r>
        <w:t>Mugerwa</w:t>
      </w:r>
      <w:proofErr w:type="spellEnd"/>
      <w:r>
        <w:t>.</w:t>
      </w:r>
    </w:p>
    <w:p w14:paraId="60977204" w14:textId="77777777" w:rsidR="00AD5B26" w:rsidRDefault="008B4B9B">
      <w:pPr>
        <w:spacing w:after="0"/>
        <w:ind w:left="480"/>
      </w:pPr>
      <w:r>
        <w:t>2.</w:t>
      </w:r>
      <w:r>
        <w:rPr>
          <w:sz w:val="14"/>
        </w:rPr>
        <w:t xml:space="preserve">    </w:t>
      </w:r>
      <w:r>
        <w:t>Our expected max speed ranges from 100 cm/s to 200 cm/s. We also expect various car speeds. This part meets our expectation. The power system can support cars running at full speed for about 5 min, and moderate speed for about 15 min.</w:t>
      </w:r>
    </w:p>
    <w:p w14:paraId="2CFDE5FC" w14:textId="77777777" w:rsidR="00AD5B26" w:rsidRDefault="008B4B9B">
      <w:pPr>
        <w:spacing w:after="0"/>
        <w:ind w:left="480"/>
      </w:pPr>
      <w:r>
        <w:lastRenderedPageBreak/>
        <w:t>3.</w:t>
      </w:r>
      <w:r>
        <w:rPr>
          <w:sz w:val="14"/>
        </w:rPr>
        <w:t xml:space="preserve">      </w:t>
      </w:r>
      <w:r>
        <w:t>‣ The max speed of cars is around 120 cm/s. The batteries’ power affect car speed a great deal.</w:t>
      </w:r>
    </w:p>
    <w:p w14:paraId="236CC8EB" w14:textId="77777777" w:rsidR="00AD5B26" w:rsidRDefault="008B4B9B">
      <w:pPr>
        <w:spacing w:after="0"/>
        <w:ind w:left="480"/>
      </w:pPr>
      <w:r>
        <w:t>‣ Cars won’t start unless PWM is larger than 80. Motors we use need a large current to initialize. Also   this feature affects batteries’ duration. With those features, we chose rechargeable batteries.</w:t>
      </w:r>
    </w:p>
    <w:p w14:paraId="1F64A714" w14:textId="77777777" w:rsidR="00AD5B26" w:rsidRDefault="008B4B9B">
      <w:pPr>
        <w:spacing w:after="0"/>
        <w:ind w:left="480"/>
      </w:pPr>
      <w:r>
        <w:t>4.</w:t>
      </w:r>
      <w:r>
        <w:rPr>
          <w:sz w:val="14"/>
        </w:rPr>
        <w:t xml:space="preserve">     </w:t>
      </w:r>
      <w:r>
        <w:t>‣ This part didn’t meet our original expectation at first. The max speed was below 100 cm/s. Also the older version of our cars needs large current to support. Thus we changed our car model from a 36-cm-long model to an 11-cm-long model. The new model we choose is faster (max speed is 120 cm/s) and requires less current to initialize.</w:t>
      </w:r>
    </w:p>
    <w:p w14:paraId="736A7D95" w14:textId="77777777" w:rsidR="00AD5B26" w:rsidRDefault="008B4B9B">
      <w:pPr>
        <w:spacing w:after="0"/>
        <w:ind w:left="480"/>
      </w:pPr>
      <w:r>
        <w:t xml:space="preserve">‣ </w:t>
      </w:r>
      <w:proofErr w:type="spellStart"/>
      <w:r>
        <w:t>Lazaque</w:t>
      </w:r>
      <w:proofErr w:type="spellEnd"/>
      <w:r>
        <w:t xml:space="preserve"> later changed car’s circuit to better power the car motor and reduce risks of frying Arduino and its related circuit. (He fried 2 chips while trying to figure out a better power system.)</w:t>
      </w:r>
    </w:p>
    <w:p w14:paraId="5760BCBB" w14:textId="77777777" w:rsidR="00AD5B26" w:rsidRDefault="008B4B9B">
      <w:pPr>
        <w:spacing w:after="0"/>
        <w:ind w:left="480"/>
      </w:pPr>
      <w:r>
        <w:t xml:space="preserve"> </w:t>
      </w:r>
    </w:p>
    <w:p w14:paraId="353538A9" w14:textId="77777777" w:rsidR="00AD5B26" w:rsidRDefault="008B4B9B" w:rsidP="00CE5258">
      <w:pPr>
        <w:pStyle w:val="3"/>
        <w:spacing w:before="280" w:after="80"/>
      </w:pPr>
      <w:bookmarkStart w:id="325" w:name="h.jff8fagla77u" w:colFirst="0" w:colLast="0"/>
      <w:bookmarkEnd w:id="325"/>
      <w:proofErr w:type="gramStart"/>
      <w:r>
        <w:t xml:space="preserve">11.1.2 </w:t>
      </w:r>
      <w:r>
        <w:rPr>
          <w:rFonts w:ascii="Times New Roman" w:eastAsia="Times New Roman" w:hAnsi="Times New Roman" w:cs="Times New Roman"/>
          <w:b w:val="0"/>
          <w:color w:val="FF0000"/>
          <w:sz w:val="14"/>
        </w:rPr>
        <w:t xml:space="preserve"> </w:t>
      </w:r>
      <w:r>
        <w:t>Motion</w:t>
      </w:r>
      <w:proofErr w:type="gramEnd"/>
      <w:r>
        <w:t xml:space="preserve"> Control (running straight) &amp; Speed Mapping</w:t>
      </w:r>
    </w:p>
    <w:p w14:paraId="55CB865B" w14:textId="77777777" w:rsidR="00AD5B26" w:rsidRDefault="008B4B9B">
      <w:pPr>
        <w:spacing w:after="0"/>
        <w:ind w:firstLine="720"/>
      </w:pPr>
      <w:r>
        <w:t xml:space="preserve">By </w:t>
      </w:r>
      <w:proofErr w:type="spellStart"/>
      <w:r>
        <w:t>Lazaque</w:t>
      </w:r>
      <w:proofErr w:type="spellEnd"/>
      <w:r>
        <w:t xml:space="preserve"> </w:t>
      </w:r>
      <w:proofErr w:type="spellStart"/>
      <w:r>
        <w:t>Mugerwa</w:t>
      </w:r>
      <w:proofErr w:type="spellEnd"/>
      <w:r>
        <w:t>, Nick Seal and Chaoyun Ma</w:t>
      </w:r>
    </w:p>
    <w:p w14:paraId="7BEE3E87" w14:textId="77777777" w:rsidR="00AD5B26" w:rsidRDefault="008B4B9B">
      <w:pPr>
        <w:ind w:left="720"/>
      </w:pPr>
      <w:r>
        <w:t xml:space="preserve"> </w:t>
      </w:r>
    </w:p>
    <w:p w14:paraId="7DE1A957" w14:textId="77777777" w:rsidR="00AD5B26" w:rsidRDefault="008B4B9B">
      <w:pPr>
        <w:ind w:left="480"/>
      </w:pPr>
      <w:r>
        <w:t>1.</w:t>
      </w:r>
      <w:r>
        <w:rPr>
          <w:sz w:val="14"/>
        </w:rPr>
        <w:t xml:space="preserve">    </w:t>
      </w:r>
      <w:r>
        <w:t>Cars would run straight for about 200 cm then would turn right. Cars would be off line 100 cm after running 500 cm. We reduced the deviation by 50 cm. We also mapped the car speeds with PWM.</w:t>
      </w:r>
    </w:p>
    <w:p w14:paraId="552A68D0" w14:textId="77777777" w:rsidR="00AD5B26" w:rsidRDefault="008B4B9B">
      <w:pPr>
        <w:spacing w:after="0"/>
        <w:ind w:left="480"/>
      </w:pPr>
      <w:r>
        <w:t>2.</w:t>
      </w:r>
      <w:r>
        <w:rPr>
          <w:sz w:val="14"/>
        </w:rPr>
        <w:t xml:space="preserve">     </w:t>
      </w:r>
      <w:r>
        <w:t>Cars were expected to run straight. They obviously won’t. We could only reduce the deviation by half. However, the mapping is a success.</w:t>
      </w:r>
    </w:p>
    <w:p w14:paraId="5703D74A" w14:textId="77777777" w:rsidR="00AD5B26" w:rsidRDefault="008B4B9B">
      <w:pPr>
        <w:spacing w:after="0"/>
        <w:ind w:left="480"/>
      </w:pPr>
      <w:r>
        <w:t>3.</w:t>
      </w:r>
      <w:r>
        <w:rPr>
          <w:sz w:val="14"/>
        </w:rPr>
        <w:t xml:space="preserve">       </w:t>
      </w:r>
      <w:r>
        <w:t>‣ Cars don’t have steering control, which makes it hard to steer cars to go straight.</w:t>
      </w:r>
    </w:p>
    <w:p w14:paraId="49672905" w14:textId="77777777" w:rsidR="00AD5B26" w:rsidRDefault="008B4B9B">
      <w:pPr>
        <w:spacing w:after="0"/>
        <w:ind w:left="480"/>
      </w:pPr>
      <w:r>
        <w:t xml:space="preserve">         ‣ The mapping enabled us to do a look-up table when controlling cars’ speed.</w:t>
      </w:r>
    </w:p>
    <w:p w14:paraId="159D7751" w14:textId="77777777" w:rsidR="00AD5B26" w:rsidRDefault="008B4B9B">
      <w:pPr>
        <w:ind w:left="480"/>
      </w:pPr>
      <w:r>
        <w:t>4.</w:t>
      </w:r>
      <w:r>
        <w:rPr>
          <w:sz w:val="14"/>
        </w:rPr>
        <w:t xml:space="preserve">       </w:t>
      </w:r>
      <w:r>
        <w:t>‣ Tighten up the steering arms of cars</w:t>
      </w:r>
    </w:p>
    <w:p w14:paraId="54F71160" w14:textId="77777777" w:rsidR="00AD5B26" w:rsidRDefault="008B4B9B">
      <w:pPr>
        <w:ind w:left="480"/>
      </w:pPr>
      <w:r>
        <w:t xml:space="preserve">         ‣ Glued all the loose steering parts to the car frames.</w:t>
      </w:r>
    </w:p>
    <w:p w14:paraId="25627D7F" w14:textId="77777777" w:rsidR="00AD5B26" w:rsidRDefault="008B4B9B">
      <w:pPr>
        <w:ind w:left="480"/>
      </w:pPr>
      <w:r>
        <w:t xml:space="preserve">         However, without a steering control (mainly PID control), it’s not possible for cars to go straight.</w:t>
      </w:r>
    </w:p>
    <w:p w14:paraId="4E754102" w14:textId="77777777" w:rsidR="00AD5B26" w:rsidRDefault="008B4B9B">
      <w:pPr>
        <w:ind w:left="480"/>
      </w:pPr>
      <w:r>
        <w:t xml:space="preserve"> </w:t>
      </w:r>
    </w:p>
    <w:p w14:paraId="034BDBB2" w14:textId="77777777" w:rsidR="00AD5B26" w:rsidRDefault="00AD5B26">
      <w:pPr>
        <w:ind w:left="480"/>
      </w:pPr>
    </w:p>
    <w:p w14:paraId="1037F9B5" w14:textId="77777777" w:rsidR="00AD5B26" w:rsidRDefault="008B4B9B" w:rsidP="00CE5258">
      <w:pPr>
        <w:pStyle w:val="3"/>
        <w:spacing w:before="280" w:after="80"/>
      </w:pPr>
      <w:bookmarkStart w:id="326" w:name="h.f5qhu2mj1u8n" w:colFirst="0" w:colLast="0"/>
      <w:bookmarkEnd w:id="326"/>
      <w:proofErr w:type="gramStart"/>
      <w:r>
        <w:t xml:space="preserve">11.1.3 </w:t>
      </w:r>
      <w:r>
        <w:rPr>
          <w:rFonts w:ascii="Times New Roman" w:eastAsia="Times New Roman" w:hAnsi="Times New Roman" w:cs="Times New Roman"/>
          <w:b w:val="0"/>
          <w:color w:val="FF0000"/>
          <w:sz w:val="14"/>
        </w:rPr>
        <w:t xml:space="preserve"> </w:t>
      </w:r>
      <w:r>
        <w:t>Speedometer</w:t>
      </w:r>
      <w:proofErr w:type="gramEnd"/>
    </w:p>
    <w:p w14:paraId="4E735784" w14:textId="77777777" w:rsidR="00AD5B26" w:rsidRDefault="008B4B9B">
      <w:pPr>
        <w:ind w:left="480"/>
      </w:pPr>
      <w:r>
        <w:rPr>
          <w:b/>
        </w:rPr>
        <w:t>a)</w:t>
      </w:r>
      <w:r>
        <w:rPr>
          <w:sz w:val="14"/>
        </w:rPr>
        <w:t xml:space="preserve">       </w:t>
      </w:r>
      <w:r>
        <w:rPr>
          <w:b/>
        </w:rPr>
        <w:t xml:space="preserve">Using infrared sensors (By </w:t>
      </w:r>
      <w:proofErr w:type="spellStart"/>
      <w:r>
        <w:rPr>
          <w:b/>
        </w:rPr>
        <w:t>Lazaque</w:t>
      </w:r>
      <w:proofErr w:type="spellEnd"/>
      <w:r>
        <w:rPr>
          <w:b/>
        </w:rPr>
        <w:t xml:space="preserve"> </w:t>
      </w:r>
      <w:proofErr w:type="spellStart"/>
      <w:r>
        <w:rPr>
          <w:b/>
        </w:rPr>
        <w:t>Mugerwa</w:t>
      </w:r>
      <w:proofErr w:type="spellEnd"/>
      <w:r>
        <w:rPr>
          <w:b/>
        </w:rPr>
        <w:t xml:space="preserve"> (main), Chaoyun Ma and Nick Seal)</w:t>
      </w:r>
    </w:p>
    <w:p w14:paraId="39F14DBA" w14:textId="77777777" w:rsidR="00AD5B26" w:rsidRDefault="008B4B9B">
      <w:pPr>
        <w:ind w:left="480"/>
      </w:pPr>
      <w:r>
        <w:t>·</w:t>
      </w:r>
      <w:r>
        <w:rPr>
          <w:sz w:val="14"/>
        </w:rPr>
        <w:t xml:space="preserve">    </w:t>
      </w:r>
      <w:r>
        <w:t xml:space="preserve">Speed-reading is not accurate. The infrared detector would often omit some readings. Most of </w:t>
      </w:r>
      <w:proofErr w:type="spellStart"/>
      <w:proofErr w:type="gramStart"/>
      <w:r>
        <w:t>time,environment</w:t>
      </w:r>
      <w:proofErr w:type="spellEnd"/>
      <w:proofErr w:type="gramEnd"/>
      <w:r>
        <w:t xml:space="preserve"> heavily affects the reading results.</w:t>
      </w:r>
    </w:p>
    <w:p w14:paraId="793FAC30" w14:textId="77777777" w:rsidR="00AD5B26" w:rsidRDefault="008B4B9B">
      <w:pPr>
        <w:ind w:left="480"/>
      </w:pPr>
      <w:r>
        <w:t>·</w:t>
      </w:r>
      <w:r>
        <w:rPr>
          <w:sz w:val="14"/>
        </w:rPr>
        <w:t xml:space="preserve">      </w:t>
      </w:r>
      <w:r>
        <w:t>The required circuit to generate a 38kHz pulse is difficult to implement on the car. It requires too much space.</w:t>
      </w:r>
    </w:p>
    <w:p w14:paraId="1ABDA28E" w14:textId="77777777" w:rsidR="00AD5B26" w:rsidRDefault="008B4B9B">
      <w:pPr>
        <w:ind w:left="480"/>
      </w:pPr>
      <w:r>
        <w:t>·</w:t>
      </w:r>
      <w:r>
        <w:rPr>
          <w:sz w:val="14"/>
        </w:rPr>
        <w:t xml:space="preserve">        </w:t>
      </w:r>
      <w:r>
        <w:t>It’s hard to position both emitter and detector right.</w:t>
      </w:r>
    </w:p>
    <w:p w14:paraId="7811D176" w14:textId="77777777" w:rsidR="00AD5B26" w:rsidRDefault="008B4B9B">
      <w:pPr>
        <w:ind w:left="480"/>
      </w:pPr>
      <w:r>
        <w:t>·</w:t>
      </w:r>
      <w:r>
        <w:rPr>
          <w:sz w:val="14"/>
        </w:rPr>
        <w:t xml:space="preserve">    </w:t>
      </w:r>
      <w:r>
        <w:t>Infrared sensors need to be changed to another kind of sensors, which won’t be affected by environment and easy to implement.</w:t>
      </w:r>
    </w:p>
    <w:p w14:paraId="5E9D9EB1" w14:textId="77777777" w:rsidR="00AD5B26" w:rsidRDefault="008B4B9B">
      <w:pPr>
        <w:ind w:left="480"/>
      </w:pPr>
      <w:r>
        <w:t xml:space="preserve"> </w:t>
      </w:r>
    </w:p>
    <w:p w14:paraId="5FDDCBD5" w14:textId="77777777" w:rsidR="00AD5B26" w:rsidRDefault="008B4B9B">
      <w:pPr>
        <w:ind w:left="480"/>
      </w:pPr>
      <w:r>
        <w:rPr>
          <w:b/>
        </w:rPr>
        <w:t>b)</w:t>
      </w:r>
      <w:r>
        <w:rPr>
          <w:sz w:val="14"/>
        </w:rPr>
        <w:t xml:space="preserve">       </w:t>
      </w:r>
      <w:r>
        <w:rPr>
          <w:b/>
        </w:rPr>
        <w:t xml:space="preserve">Using Magnetic Hall Sensors  (By </w:t>
      </w:r>
      <w:proofErr w:type="spellStart"/>
      <w:r>
        <w:rPr>
          <w:b/>
        </w:rPr>
        <w:t>Lazaque</w:t>
      </w:r>
      <w:proofErr w:type="spellEnd"/>
      <w:r>
        <w:rPr>
          <w:b/>
        </w:rPr>
        <w:t xml:space="preserve"> </w:t>
      </w:r>
      <w:proofErr w:type="spellStart"/>
      <w:r>
        <w:rPr>
          <w:b/>
        </w:rPr>
        <w:t>Mugerwa</w:t>
      </w:r>
      <w:proofErr w:type="spellEnd"/>
      <w:r>
        <w:rPr>
          <w:b/>
        </w:rPr>
        <w:t>)</w:t>
      </w:r>
    </w:p>
    <w:p w14:paraId="5AE19AEB" w14:textId="77777777" w:rsidR="00AD5B26" w:rsidRDefault="008B4B9B">
      <w:pPr>
        <w:ind w:left="480"/>
      </w:pPr>
      <w:r>
        <w:t>1.</w:t>
      </w:r>
      <w:r>
        <w:rPr>
          <w:sz w:val="14"/>
        </w:rPr>
        <w:t xml:space="preserve">       </w:t>
      </w:r>
      <w:r>
        <w:t xml:space="preserve">Speed readings are accurate. We tested 5 different speed on all 3 cars </w:t>
      </w:r>
      <w:proofErr w:type="gramStart"/>
      <w:r>
        <w:t>and  all</w:t>
      </w:r>
      <w:proofErr w:type="gramEnd"/>
      <w:r>
        <w:t xml:space="preserve"> work well.</w:t>
      </w:r>
    </w:p>
    <w:p w14:paraId="1C0122D5" w14:textId="77777777" w:rsidR="00AD5B26" w:rsidRDefault="008B4B9B">
      <w:pPr>
        <w:ind w:left="480"/>
      </w:pPr>
      <w:r>
        <w:t>2.</w:t>
      </w:r>
      <w:r>
        <w:rPr>
          <w:sz w:val="14"/>
        </w:rPr>
        <w:t xml:space="preserve">       </w:t>
      </w:r>
      <w:r>
        <w:t>Error within 1 cm/s.</w:t>
      </w:r>
    </w:p>
    <w:p w14:paraId="72A209B6" w14:textId="77777777" w:rsidR="00AD5B26" w:rsidRDefault="008B4B9B">
      <w:pPr>
        <w:ind w:left="480"/>
      </w:pPr>
      <w:r>
        <w:lastRenderedPageBreak/>
        <w:t>3.</w:t>
      </w:r>
      <w:r>
        <w:rPr>
          <w:sz w:val="14"/>
        </w:rPr>
        <w:t xml:space="preserve">      </w:t>
      </w:r>
      <w:r>
        <w:t>The Magnetic Hall sensors are very sensitive and stable to any environmental changes. The sensor requires little circuit and it’s very easy to implement on the car. Those features make it ideal for reading car speed.</w:t>
      </w:r>
    </w:p>
    <w:p w14:paraId="4D5B7E22" w14:textId="77777777" w:rsidR="00AD5B26" w:rsidRDefault="008B4B9B">
      <w:pPr>
        <w:ind w:left="480"/>
      </w:pPr>
      <w:r>
        <w:t xml:space="preserve">  </w:t>
      </w:r>
    </w:p>
    <w:p w14:paraId="4A02B14C" w14:textId="77777777" w:rsidR="00AD5B26" w:rsidRDefault="008B4B9B" w:rsidP="00CE5258">
      <w:pPr>
        <w:pStyle w:val="2"/>
        <w:numPr>
          <w:ilvl w:val="1"/>
          <w:numId w:val="3"/>
        </w:numPr>
      </w:pPr>
      <w:r>
        <w:t xml:space="preserve">Wireless communication &amp; Remote Control </w:t>
      </w:r>
    </w:p>
    <w:p w14:paraId="64588D5E" w14:textId="77777777" w:rsidR="00AD5B26" w:rsidRDefault="008B4B9B" w:rsidP="00CE5258">
      <w:pPr>
        <w:pStyle w:val="3"/>
        <w:numPr>
          <w:ilvl w:val="2"/>
          <w:numId w:val="3"/>
        </w:numPr>
        <w:spacing w:before="280" w:after="80"/>
        <w:contextualSpacing/>
      </w:pPr>
      <w:bookmarkStart w:id="327" w:name="h.tlxt4jr09fdk" w:colFirst="0" w:colLast="0"/>
      <w:bookmarkEnd w:id="327"/>
      <w:proofErr w:type="spellStart"/>
      <w:r>
        <w:t>Xbee</w:t>
      </w:r>
      <w:proofErr w:type="spellEnd"/>
    </w:p>
    <w:p w14:paraId="34344A68" w14:textId="77777777" w:rsidR="00AD5B26" w:rsidRDefault="008B4B9B">
      <w:pPr>
        <w:ind w:left="360"/>
      </w:pPr>
      <w:r>
        <w:t>By Nick Seal</w:t>
      </w:r>
    </w:p>
    <w:p w14:paraId="551749E7" w14:textId="77777777" w:rsidR="00AD5B26" w:rsidRDefault="008B4B9B">
      <w:pPr>
        <w:spacing w:after="0"/>
        <w:ind w:left="360"/>
      </w:pPr>
      <w:r>
        <w:rPr>
          <w:color w:val="333333"/>
        </w:rPr>
        <w:t>1.</w:t>
      </w:r>
      <w:r>
        <w:rPr>
          <w:color w:val="333333"/>
          <w:sz w:val="14"/>
        </w:rPr>
        <w:t xml:space="preserve">     </w:t>
      </w:r>
      <w:r>
        <w:rPr>
          <w:color w:val="333333"/>
        </w:rPr>
        <w:t>Cars and Tower can speak to each other.</w:t>
      </w:r>
    </w:p>
    <w:p w14:paraId="797AFFC0" w14:textId="77777777" w:rsidR="00AD5B26" w:rsidRDefault="008B4B9B">
      <w:pPr>
        <w:spacing w:after="0"/>
        <w:ind w:left="360"/>
      </w:pPr>
      <w:r>
        <w:t>● The Tower can tell cars which PWM to use</w:t>
      </w:r>
    </w:p>
    <w:p w14:paraId="7EB26AF9" w14:textId="77777777" w:rsidR="00AD5B26" w:rsidRDefault="008B4B9B">
      <w:pPr>
        <w:spacing w:after="0"/>
        <w:ind w:left="360"/>
      </w:pPr>
      <w:r>
        <w:t>● Cars can tell the Tower their speeds separately.</w:t>
      </w:r>
    </w:p>
    <w:p w14:paraId="1DBEC6F9" w14:textId="77777777" w:rsidR="00AD5B26" w:rsidRDefault="008B4B9B">
      <w:pPr>
        <w:spacing w:after="0"/>
        <w:ind w:left="360"/>
      </w:pPr>
      <w:r>
        <w:rPr>
          <w:color w:val="333333"/>
        </w:rPr>
        <w:t>2.</w:t>
      </w:r>
      <w:r>
        <w:rPr>
          <w:color w:val="333333"/>
          <w:sz w:val="14"/>
        </w:rPr>
        <w:t xml:space="preserve">     </w:t>
      </w:r>
      <w:r>
        <w:t>This part meets the original expectations that there are two-way communications.</w:t>
      </w:r>
    </w:p>
    <w:p w14:paraId="3AE40351" w14:textId="77777777" w:rsidR="00AD5B26" w:rsidRDefault="008B4B9B">
      <w:pPr>
        <w:spacing w:after="0"/>
        <w:ind w:left="360"/>
      </w:pPr>
      <w:r>
        <w:rPr>
          <w:color w:val="333333"/>
        </w:rPr>
        <w:t>3.</w:t>
      </w:r>
      <w:r>
        <w:rPr>
          <w:color w:val="333333"/>
          <w:sz w:val="14"/>
        </w:rPr>
        <w:t xml:space="preserve">    </w:t>
      </w:r>
      <w:r>
        <w:t>● The communication speed is fast. This will not hinder Tower controlling cars in real time.</w:t>
      </w:r>
    </w:p>
    <w:p w14:paraId="5860117E" w14:textId="77777777" w:rsidR="00AD5B26" w:rsidRDefault="008B4B9B">
      <w:pPr>
        <w:spacing w:after="0"/>
        <w:ind w:left="360"/>
      </w:pPr>
      <w:r>
        <w:t xml:space="preserve">● When the cars talk back at the same time, there are times when the received data get messed up. That’s because the </w:t>
      </w:r>
      <w:r>
        <w:tab/>
        <w:t>signals step on each other. In order to solve this problem, buffer needs to be cleared each time when communication occurs.</w:t>
      </w:r>
    </w:p>
    <w:p w14:paraId="788BEB28" w14:textId="77777777" w:rsidR="00AD5B26" w:rsidRDefault="008B4B9B">
      <w:pPr>
        <w:spacing w:after="0"/>
        <w:ind w:left="360"/>
      </w:pPr>
      <w:r>
        <w:rPr>
          <w:color w:val="333333"/>
        </w:rPr>
        <w:t>4.</w:t>
      </w:r>
      <w:r>
        <w:rPr>
          <w:color w:val="333333"/>
          <w:sz w:val="14"/>
        </w:rPr>
        <w:t xml:space="preserve">   </w:t>
      </w:r>
      <w:r>
        <w:t xml:space="preserve">● Car A, B and C need to be distinguished. Each </w:t>
      </w:r>
      <w:proofErr w:type="spellStart"/>
      <w:r>
        <w:t>Xbee</w:t>
      </w:r>
      <w:proofErr w:type="spellEnd"/>
      <w:r>
        <w:t xml:space="preserve"> on the car has a unique call number. When Tower broadcasts its commands, each commands will come with a specific call number in order to specify which car would follow the command.</w:t>
      </w:r>
    </w:p>
    <w:p w14:paraId="2AC95C50" w14:textId="77777777" w:rsidR="00AD5B26" w:rsidRDefault="008B4B9B">
      <w:pPr>
        <w:spacing w:after="0"/>
        <w:ind w:left="360"/>
      </w:pPr>
      <w:r>
        <w:t>● Car A, B and C will talk, only when Tower asks them to. This way, there would be no stepping on each other.</w:t>
      </w:r>
    </w:p>
    <w:p w14:paraId="09E7296E" w14:textId="77777777" w:rsidR="00AD5B26" w:rsidRDefault="008B4B9B">
      <w:pPr>
        <w:spacing w:after="0"/>
        <w:ind w:left="360"/>
      </w:pPr>
      <w:r>
        <w:t xml:space="preserve">● </w:t>
      </w:r>
      <w:proofErr w:type="spellStart"/>
      <w:r>
        <w:t>Xbees</w:t>
      </w:r>
      <w:proofErr w:type="spellEnd"/>
      <w:r>
        <w:t>’ supply voltage is .8 – 3.4 V; and transmit current is 45 mA. Both are much lower than the car motor’s. Thus car’s power system is made up with two parts. One is for the motor, and the other is for the circuit.</w:t>
      </w:r>
    </w:p>
    <w:p w14:paraId="042D1591" w14:textId="77777777" w:rsidR="00AD5B26" w:rsidRDefault="00AD5B26"/>
    <w:p w14:paraId="50A0FC6B" w14:textId="77777777" w:rsidR="00AD5B26" w:rsidRDefault="00AD5B26"/>
    <w:p w14:paraId="4B007D2C" w14:textId="77777777" w:rsidR="00AD5B26" w:rsidRDefault="00AD5B26"/>
    <w:p w14:paraId="6CCED4D4" w14:textId="77777777" w:rsidR="00AD5B26" w:rsidRDefault="008B4B9B" w:rsidP="00CE5258">
      <w:pPr>
        <w:pStyle w:val="3"/>
        <w:numPr>
          <w:ilvl w:val="2"/>
          <w:numId w:val="3"/>
        </w:numPr>
      </w:pPr>
      <w:r>
        <w:t xml:space="preserve"> Remote Control </w:t>
      </w:r>
    </w:p>
    <w:p w14:paraId="55C7ACAB" w14:textId="77777777" w:rsidR="00AD5B26" w:rsidRDefault="008B4B9B">
      <w:pPr>
        <w:ind w:firstLine="480"/>
      </w:pPr>
      <w:r>
        <w:t>By Nick Seal (main) and Chaoyun Ma</w:t>
      </w:r>
    </w:p>
    <w:p w14:paraId="68380C70" w14:textId="77777777" w:rsidR="00AD5B26" w:rsidRDefault="008B4B9B">
      <w:pPr>
        <w:spacing w:after="0"/>
        <w:ind w:left="480"/>
      </w:pPr>
      <w:r>
        <w:t>1.</w:t>
      </w:r>
      <w:r>
        <w:rPr>
          <w:sz w:val="14"/>
        </w:rPr>
        <w:t xml:space="preserve">      </w:t>
      </w:r>
      <w:r>
        <w:t>● Tower can state and stop all three cars at the same time.</w:t>
      </w:r>
    </w:p>
    <w:p w14:paraId="4942093E" w14:textId="77777777" w:rsidR="00AD5B26" w:rsidRDefault="008B4B9B">
      <w:pPr>
        <w:spacing w:after="0"/>
        <w:ind w:left="480"/>
      </w:pPr>
      <w:r>
        <w:t>● Tower can control car’s speed by transmitting new PWM to the car separately.</w:t>
      </w:r>
    </w:p>
    <w:p w14:paraId="0569603A" w14:textId="77777777" w:rsidR="00AD5B26" w:rsidRDefault="008B4B9B">
      <w:pPr>
        <w:spacing w:after="0"/>
        <w:ind w:left="480"/>
      </w:pPr>
      <w:r>
        <w:t>● Cars can transmit their speeds back to Tower separately.</w:t>
      </w:r>
    </w:p>
    <w:p w14:paraId="369D363C" w14:textId="77777777" w:rsidR="00AD5B26" w:rsidRDefault="008B4B9B">
      <w:pPr>
        <w:spacing w:after="0"/>
        <w:ind w:left="480"/>
      </w:pPr>
      <w:r>
        <w:t>2.</w:t>
      </w:r>
      <w:r>
        <w:rPr>
          <w:sz w:val="14"/>
        </w:rPr>
        <w:t xml:space="preserve"> </w:t>
      </w:r>
      <w:r>
        <w:rPr>
          <w:sz w:val="14"/>
        </w:rPr>
        <w:tab/>
      </w:r>
      <w:r>
        <w:t>The results satisfy the expectations for this function.</w:t>
      </w:r>
    </w:p>
    <w:p w14:paraId="4836793B" w14:textId="77777777" w:rsidR="00AD5B26" w:rsidRDefault="008B4B9B">
      <w:pPr>
        <w:spacing w:after="0"/>
        <w:ind w:left="480"/>
      </w:pPr>
      <w:r>
        <w:t>3.</w:t>
      </w:r>
      <w:r>
        <w:rPr>
          <w:sz w:val="14"/>
        </w:rPr>
        <w:t xml:space="preserve">    </w:t>
      </w:r>
      <w:r>
        <w:t xml:space="preserve">When powers up, the communication won’t work out for about 10 – 15 seconds. This is mainly caused by the difference between Arduino’s required voltage (5 V) and </w:t>
      </w:r>
      <w:proofErr w:type="spellStart"/>
      <w:r>
        <w:t>Xbee’s</w:t>
      </w:r>
      <w:proofErr w:type="spellEnd"/>
      <w:r>
        <w:t xml:space="preserve"> required voltage (3.1 V). The board needs time to cool down in case anything is fried.</w:t>
      </w:r>
    </w:p>
    <w:p w14:paraId="6CD5B9AD" w14:textId="77777777" w:rsidR="00AD5B26" w:rsidRDefault="008B4B9B">
      <w:pPr>
        <w:spacing w:after="0"/>
        <w:ind w:left="480"/>
      </w:pPr>
      <w:r>
        <w:t>4.</w:t>
      </w:r>
      <w:r>
        <w:rPr>
          <w:sz w:val="14"/>
        </w:rPr>
        <w:t xml:space="preserve">   </w:t>
      </w:r>
      <w:r>
        <w:t xml:space="preserve">● Finding right speeds for cars is difficult. It needs to be fast and accurate. Also, the data transmitted to the cars need to be small and clear. And in the best cases, cars won’t need to spend any source to calculate anything. To meet those requirements, a look-up table (converting speed to PWM) is the best solution. It requires little memory space. The time spent on calculation and searching for </w:t>
      </w:r>
      <w:proofErr w:type="spellStart"/>
      <w:r>
        <w:t>reight</w:t>
      </w:r>
      <w:proofErr w:type="spellEnd"/>
      <w:r>
        <w:t xml:space="preserve"> value is </w:t>
      </w:r>
      <w:proofErr w:type="gramStart"/>
      <w:r>
        <w:t>o(</w:t>
      </w:r>
      <w:proofErr w:type="gramEnd"/>
      <w:r>
        <w:t>1).</w:t>
      </w:r>
    </w:p>
    <w:p w14:paraId="5E411B9B" w14:textId="77777777" w:rsidR="00AD5B26" w:rsidRDefault="008B4B9B">
      <w:pPr>
        <w:spacing w:after="0"/>
        <w:ind w:left="480"/>
      </w:pPr>
      <w:r>
        <w:t xml:space="preserve">● Implementing look-up table is difficult. After carefully examined the data, we found a unique mapping to connect speed to PWM. Since the new speed can only be as large as 120, which is a </w:t>
      </w:r>
      <w:proofErr w:type="gramStart"/>
      <w:r>
        <w:t xml:space="preserve">3 </w:t>
      </w:r>
      <w:r>
        <w:lastRenderedPageBreak/>
        <w:t>digit</w:t>
      </w:r>
      <w:proofErr w:type="gramEnd"/>
      <w:r>
        <w:t xml:space="preserve"> number, we use its first 2 digit as the position of its correlated PWM. In this case, there are only 9 different speed levels in </w:t>
      </w:r>
      <w:proofErr w:type="gramStart"/>
      <w:r>
        <w:t>a</w:t>
      </w:r>
      <w:proofErr w:type="gramEnd"/>
      <w:r>
        <w:t xml:space="preserve"> 18-item-large array.</w:t>
      </w:r>
    </w:p>
    <w:p w14:paraId="02CCE998" w14:textId="77777777" w:rsidR="00AD5B26" w:rsidRDefault="008B4B9B">
      <w:pPr>
        <w:spacing w:after="0"/>
        <w:ind w:left="360"/>
      </w:pPr>
      <w:r>
        <w:t xml:space="preserve"> </w:t>
      </w:r>
    </w:p>
    <w:p w14:paraId="0A2A2F5C" w14:textId="77777777" w:rsidR="00AD5B26" w:rsidRDefault="008B4B9B" w:rsidP="00CE5258">
      <w:pPr>
        <w:pStyle w:val="2"/>
      </w:pPr>
      <w:bookmarkStart w:id="328" w:name="h.7lin66ikqbz6" w:colFirst="0" w:colLast="0"/>
      <w:bookmarkEnd w:id="328"/>
      <w:r>
        <w:t>11.3 Distance Measurement</w:t>
      </w:r>
    </w:p>
    <w:p w14:paraId="0F678650" w14:textId="77777777" w:rsidR="00AD5B26" w:rsidRDefault="008B4B9B">
      <w:r>
        <w:tab/>
        <w:t>By Chaoyun Ma</w:t>
      </w:r>
    </w:p>
    <w:p w14:paraId="119863C7" w14:textId="0AC552E9" w:rsidR="00AD5B26" w:rsidDel="00FD270B" w:rsidRDefault="008B4B9B" w:rsidP="00CE5258">
      <w:pPr>
        <w:pStyle w:val="3"/>
        <w:rPr>
          <w:del w:id="329" w:author="Bella Ma" w:date="2015-05-21T01:19:00Z"/>
        </w:rPr>
      </w:pPr>
      <w:bookmarkStart w:id="330" w:name="h.puihhgdiasp2" w:colFirst="0" w:colLast="0"/>
      <w:bookmarkEnd w:id="330"/>
      <w:del w:id="331" w:author="Bella Ma" w:date="2015-05-21T01:19:00Z">
        <w:r w:rsidDel="00FD270B">
          <w:delText>11.3.1 Infrared Distance Sensor &amp; Laser Distance Sensor</w:delText>
        </w:r>
      </w:del>
    </w:p>
    <w:p w14:paraId="1E3880C8" w14:textId="4E3A1F3E" w:rsidR="00AD5B26" w:rsidDel="00FD270B" w:rsidRDefault="008B4B9B">
      <w:pPr>
        <w:spacing w:after="0"/>
        <w:ind w:left="480"/>
        <w:rPr>
          <w:del w:id="332" w:author="Bella Ma" w:date="2015-05-21T01:19:00Z"/>
        </w:rPr>
      </w:pPr>
      <w:del w:id="333" w:author="Bella Ma" w:date="2015-05-21T01:19:00Z">
        <w:r w:rsidDel="00FD270B">
          <w:delText>1.</w:delText>
        </w:r>
        <w:r w:rsidDel="00FD270B">
          <w:rPr>
            <w:sz w:val="14"/>
          </w:rPr>
          <w:tab/>
        </w:r>
        <w:commentRangeStart w:id="334"/>
        <w:r w:rsidDel="00FD270B">
          <w:delText>● For IR sensors: accurate but short range (10 cm – 80 cm); fast. Its price is moderate. Its accuracy is heavily affected by its surrounding.</w:delText>
        </w:r>
      </w:del>
    </w:p>
    <w:p w14:paraId="78B12C51" w14:textId="3444C6F4" w:rsidR="00AD5B26" w:rsidDel="00FD270B" w:rsidRDefault="008B4B9B">
      <w:pPr>
        <w:spacing w:after="0"/>
        <w:ind w:left="480"/>
        <w:rPr>
          <w:del w:id="335" w:author="Bella Ma" w:date="2015-05-21T01:19:00Z"/>
        </w:rPr>
      </w:pPr>
      <w:del w:id="336" w:author="Bella Ma" w:date="2015-05-21T01:19:00Z">
        <w:r w:rsidDel="00FD270B">
          <w:delText>● For Laser: accurate and long range; fast; expensive.</w:delText>
        </w:r>
      </w:del>
    </w:p>
    <w:p w14:paraId="3FFE15B3" w14:textId="037ABCF9" w:rsidR="00AD5B26" w:rsidDel="00FD270B" w:rsidRDefault="008B4B9B">
      <w:pPr>
        <w:spacing w:after="0"/>
        <w:ind w:left="480"/>
        <w:rPr>
          <w:del w:id="337" w:author="Bella Ma" w:date="2015-05-21T01:19:00Z"/>
        </w:rPr>
      </w:pPr>
      <w:del w:id="338" w:author="Bella Ma" w:date="2015-05-21T01:19:00Z">
        <w:r w:rsidDel="00FD270B">
          <w:delText>2.</w:delText>
        </w:r>
        <w:r w:rsidDel="00FD270B">
          <w:rPr>
            <w:sz w:val="14"/>
          </w:rPr>
          <w:delText xml:space="preserve">       </w:delText>
        </w:r>
        <w:r w:rsidDel="00FD270B">
          <w:delText>None of these two meet the requirements.</w:delText>
        </w:r>
      </w:del>
    </w:p>
    <w:p w14:paraId="11935669" w14:textId="74C62672" w:rsidR="00AD5B26" w:rsidDel="00FD270B" w:rsidRDefault="008B4B9B">
      <w:pPr>
        <w:spacing w:after="0"/>
        <w:ind w:left="480"/>
        <w:rPr>
          <w:del w:id="339" w:author="Bella Ma" w:date="2015-05-21T01:19:00Z"/>
        </w:rPr>
      </w:pPr>
      <w:del w:id="340" w:author="Bella Ma" w:date="2015-05-21T01:19:00Z">
        <w:r w:rsidDel="00FD270B">
          <w:delText>3.</w:delText>
        </w:r>
        <w:r w:rsidDel="00FD270B">
          <w:rPr>
            <w:sz w:val="14"/>
          </w:rPr>
          <w:delText xml:space="preserve">      </w:delText>
        </w:r>
        <w:r w:rsidDel="00FD270B">
          <w:delText>There is something called u</w:delText>
        </w:r>
      </w:del>
      <w:ins w:id="341" w:author="RF" w:date="2015-05-11T09:17:00Z">
        <w:del w:id="342" w:author="Bella Ma" w:date="2015-05-21T01:19:00Z">
          <w:r w:rsidR="0032568D" w:rsidDel="00FD270B">
            <w:delText>U</w:delText>
          </w:r>
        </w:del>
      </w:ins>
      <w:del w:id="343" w:author="Bella Ma" w:date="2015-05-21T01:19:00Z">
        <w:r w:rsidDel="00FD270B">
          <w:delText>ltrasonic distance sensor</w:delText>
        </w:r>
      </w:del>
      <w:ins w:id="344" w:author="RF" w:date="2015-05-11T09:17:00Z">
        <w:del w:id="345" w:author="Bella Ma" w:date="2015-05-21T01:19:00Z">
          <w:r w:rsidR="0032568D" w:rsidDel="00FD270B">
            <w:delText xml:space="preserve"> is a candidate</w:delText>
          </w:r>
        </w:del>
      </w:ins>
      <w:del w:id="346" w:author="Bella Ma" w:date="2015-05-21T01:19:00Z">
        <w:r w:rsidDel="00FD270B">
          <w:delText>.</w:delText>
        </w:r>
      </w:del>
    </w:p>
    <w:commentRangeEnd w:id="334"/>
    <w:p w14:paraId="5C66C093" w14:textId="4DDA0FBE" w:rsidR="00AD5B26" w:rsidDel="00FD270B" w:rsidRDefault="0032568D">
      <w:pPr>
        <w:rPr>
          <w:del w:id="347" w:author="Bella Ma" w:date="2015-05-21T01:19:00Z"/>
        </w:rPr>
      </w:pPr>
      <w:del w:id="348" w:author="Bella Ma" w:date="2015-05-21T01:19:00Z">
        <w:r w:rsidDel="00FD270B">
          <w:rPr>
            <w:rStyle w:val="af1"/>
          </w:rPr>
          <w:commentReference w:id="334"/>
        </w:r>
      </w:del>
    </w:p>
    <w:p w14:paraId="6CF6BDB6" w14:textId="419ABEE5" w:rsidR="00AD5B26" w:rsidRDefault="008B4B9B" w:rsidP="00CE5258">
      <w:pPr>
        <w:pStyle w:val="3"/>
      </w:pPr>
      <w:bookmarkStart w:id="349" w:name="h.5ow1c87xbtqe" w:colFirst="0" w:colLast="0"/>
      <w:bookmarkEnd w:id="349"/>
      <w:r>
        <w:t>11.3.</w:t>
      </w:r>
      <w:ins w:id="350" w:author="Bella Ma" w:date="2015-05-21T01:19:00Z">
        <w:r w:rsidR="00FD270B">
          <w:t>1</w:t>
        </w:r>
      </w:ins>
      <w:del w:id="351" w:author="Bella Ma" w:date="2015-05-21T01:19:00Z">
        <w:r w:rsidDel="00FD270B">
          <w:delText>2</w:delText>
        </w:r>
      </w:del>
      <w:r>
        <w:tab/>
        <w:t>Ultrasonic Distance Sensor</w:t>
      </w:r>
    </w:p>
    <w:p w14:paraId="50D8E80D" w14:textId="7CF9025C" w:rsidR="00AD5B26" w:rsidRDefault="008B4B9B">
      <w:pPr>
        <w:spacing w:after="0"/>
        <w:ind w:left="480"/>
      </w:pPr>
      <w:r>
        <w:t>1.</w:t>
      </w:r>
      <w:r>
        <w:rPr>
          <w:sz w:val="14"/>
        </w:rPr>
        <w:t xml:space="preserve">     </w:t>
      </w:r>
      <w:ins w:id="352" w:author="RF" w:date="2015-05-11T09:18:00Z">
        <w:r w:rsidR="002A179F">
          <w:t>A</w:t>
        </w:r>
      </w:ins>
      <w:del w:id="353" w:author="RF" w:date="2015-05-11T09:18:00Z">
        <w:r w:rsidDel="002A179F">
          <w:delText>a</w:delText>
        </w:r>
      </w:del>
      <w:r>
        <w:t>ccura</w:t>
      </w:r>
      <w:ins w:id="354" w:author="RF" w:date="2015-05-11T09:18:00Z">
        <w:r w:rsidR="002A179F">
          <w:t>cy</w:t>
        </w:r>
      </w:ins>
      <w:del w:id="355" w:author="RF" w:date="2015-05-11T09:18:00Z">
        <w:r w:rsidDel="002A179F">
          <w:delText>te</w:delText>
        </w:r>
      </w:del>
      <w:r>
        <w:t xml:space="preserve"> (&lt; 1 cm) ; long distance covered (3 cm – 250 cm); fast (&lt; 0.01s to read an object 250 cm away); cheap</w:t>
      </w:r>
    </w:p>
    <w:p w14:paraId="2C4B1B28" w14:textId="77777777" w:rsidR="00AD5B26" w:rsidRDefault="008B4B9B">
      <w:pPr>
        <w:spacing w:after="0"/>
        <w:ind w:left="480"/>
      </w:pPr>
      <w:r>
        <w:t>2.</w:t>
      </w:r>
      <w:r>
        <w:rPr>
          <w:sz w:val="14"/>
        </w:rPr>
        <w:t xml:space="preserve">      </w:t>
      </w:r>
      <w:r>
        <w:t>This is ideal.</w:t>
      </w:r>
    </w:p>
    <w:p w14:paraId="585D9E9A" w14:textId="77777777" w:rsidR="00AD5B26" w:rsidRDefault="008B4B9B">
      <w:pPr>
        <w:spacing w:after="0"/>
        <w:ind w:left="480"/>
      </w:pPr>
      <w:r>
        <w:t>3.</w:t>
      </w:r>
      <w:r>
        <w:rPr>
          <w:sz w:val="14"/>
        </w:rPr>
        <w:t xml:space="preserve">      </w:t>
      </w:r>
      <w:r>
        <w:t>Each lane is 5 meters long. Thus we cascade two ultrasonic sensors at each lane.</w:t>
      </w:r>
    </w:p>
    <w:p w14:paraId="1A9A6851" w14:textId="77777777" w:rsidR="00AD5B26" w:rsidRDefault="008B4B9B">
      <w:pPr>
        <w:spacing w:after="0"/>
        <w:ind w:left="480"/>
      </w:pPr>
      <w:r>
        <w:t>4.</w:t>
      </w:r>
      <w:r>
        <w:rPr>
          <w:sz w:val="14"/>
        </w:rPr>
        <w:t xml:space="preserve">    </w:t>
      </w:r>
      <w:r>
        <w:t>Pulses will step on each other when sensors sending out signal at the same time. However, by adopting a switcher in the algorithm, this problem can be solved.</w:t>
      </w:r>
    </w:p>
    <w:p w14:paraId="30A0B442" w14:textId="77777777" w:rsidR="00AD5B26" w:rsidRDefault="008B4B9B">
      <w:pPr>
        <w:spacing w:after="0"/>
        <w:ind w:left="480"/>
      </w:pPr>
      <w:r>
        <w:t xml:space="preserve"> </w:t>
      </w:r>
    </w:p>
    <w:p w14:paraId="203010BC" w14:textId="77777777" w:rsidR="00AD5B26" w:rsidRDefault="008B4B9B" w:rsidP="00CE5258">
      <w:pPr>
        <w:pStyle w:val="2"/>
        <w:spacing w:after="0"/>
      </w:pPr>
      <w:bookmarkStart w:id="356" w:name="h.rkxxcv1s5hq3" w:colFirst="0" w:colLast="0"/>
      <w:bookmarkEnd w:id="356"/>
      <w:r>
        <w:t>11.4 System Integration</w:t>
      </w:r>
    </w:p>
    <w:p w14:paraId="6EFEBE15" w14:textId="77777777" w:rsidR="00AD5B26" w:rsidRDefault="008B4B9B" w:rsidP="00CE5258">
      <w:pPr>
        <w:outlineLvl w:val="0"/>
      </w:pPr>
      <w:r>
        <w:tab/>
        <w:t>By Nick Seal and Chaoyun Ma</w:t>
      </w:r>
    </w:p>
    <w:p w14:paraId="3DCF17E7" w14:textId="77777777" w:rsidR="00AD5B26" w:rsidRDefault="008B4B9B" w:rsidP="00CE5258">
      <w:pPr>
        <w:pStyle w:val="3"/>
      </w:pPr>
      <w:bookmarkStart w:id="357" w:name="h.k6dbewldjb3" w:colFirst="0" w:colLast="0"/>
      <w:bookmarkEnd w:id="357"/>
      <w:r>
        <w:t>11.4.1 Connecting Ultrasonic Sensors to the Tower</w:t>
      </w:r>
    </w:p>
    <w:p w14:paraId="4CD4BE87" w14:textId="77777777" w:rsidR="00AD5B26" w:rsidRDefault="008B4B9B">
      <w:pPr>
        <w:spacing w:after="0"/>
        <w:ind w:left="480"/>
      </w:pPr>
      <w:r>
        <w:t>1.</w:t>
      </w:r>
      <w:r>
        <w:rPr>
          <w:sz w:val="14"/>
        </w:rPr>
        <w:t xml:space="preserve">   </w:t>
      </w:r>
      <w:r>
        <w:t>There weren’t any readings at first. After we changed the reading orders of the sensors in the program, we got good readings.</w:t>
      </w:r>
    </w:p>
    <w:p w14:paraId="189E1112" w14:textId="77777777" w:rsidR="00AD5B26" w:rsidRDefault="008B4B9B">
      <w:pPr>
        <w:spacing w:after="0"/>
        <w:ind w:left="480"/>
      </w:pPr>
      <w:r>
        <w:t>2.</w:t>
      </w:r>
      <w:r>
        <w:rPr>
          <w:sz w:val="14"/>
        </w:rPr>
        <w:t xml:space="preserve">      </w:t>
      </w:r>
      <w:r>
        <w:t>It meets the requirement.</w:t>
      </w:r>
    </w:p>
    <w:p w14:paraId="030192B8" w14:textId="77777777" w:rsidR="00AD5B26" w:rsidRDefault="008B4B9B">
      <w:pPr>
        <w:spacing w:after="0"/>
        <w:ind w:left="480"/>
      </w:pPr>
      <w:r>
        <w:t>3.</w:t>
      </w:r>
      <w:r>
        <w:rPr>
          <w:sz w:val="14"/>
        </w:rPr>
        <w:t xml:space="preserve">   </w:t>
      </w:r>
      <w:r>
        <w:t>This cascading system has a bind spot, which is the joint between two sensors. The bind spot is15cm long. This bind spot will only make the system bind for 0.2 seconds, which will not affect the overall system.</w:t>
      </w:r>
    </w:p>
    <w:p w14:paraId="6E6652A4" w14:textId="77777777" w:rsidR="00AD5B26" w:rsidRDefault="008B4B9B" w:rsidP="00CE5258">
      <w:pPr>
        <w:pStyle w:val="3"/>
        <w:spacing w:after="0"/>
      </w:pPr>
      <w:bookmarkStart w:id="358" w:name="h.8o1ev99urnc2" w:colFirst="0" w:colLast="0"/>
      <w:bookmarkEnd w:id="358"/>
      <w:r>
        <w:t>11.4.2 Testing The Project</w:t>
      </w:r>
    </w:p>
    <w:p w14:paraId="667D4774" w14:textId="77777777" w:rsidR="00AD5B26" w:rsidRDefault="008B4B9B">
      <w:pPr>
        <w:ind w:left="480"/>
      </w:pPr>
      <w:r>
        <w:t>1.</w:t>
      </w:r>
      <w:r>
        <w:rPr>
          <w:sz w:val="14"/>
        </w:rPr>
        <w:t xml:space="preserve">       </w:t>
      </w:r>
      <w:r>
        <w:t>We have 2 successful trials and 50 failures, due to car’s inability to go straight.</w:t>
      </w:r>
    </w:p>
    <w:p w14:paraId="6F2B10DE" w14:textId="77777777" w:rsidR="00AD5B26" w:rsidRDefault="008B4B9B">
      <w:pPr>
        <w:ind w:left="480"/>
      </w:pPr>
      <w:r>
        <w:t>2.</w:t>
      </w:r>
      <w:r>
        <w:rPr>
          <w:sz w:val="14"/>
        </w:rPr>
        <w:t xml:space="preserve">       </w:t>
      </w:r>
      <w:r>
        <w:t xml:space="preserve">SUCCESS × </w:t>
      </w:r>
      <w:proofErr w:type="gramStart"/>
      <w:r>
        <w:t>2 !</w:t>
      </w:r>
      <w:proofErr w:type="gramEnd"/>
    </w:p>
    <w:p w14:paraId="62330BC8" w14:textId="77777777" w:rsidR="00AD5B26" w:rsidRDefault="008B4B9B">
      <w:pPr>
        <w:ind w:left="480"/>
      </w:pPr>
      <w:r>
        <w:t>3.</w:t>
      </w:r>
      <w:r>
        <w:rPr>
          <w:sz w:val="14"/>
        </w:rPr>
        <w:t xml:space="preserve">       </w:t>
      </w:r>
      <w:r>
        <w:t>The reasons for so many trials are:</w:t>
      </w:r>
    </w:p>
    <w:p w14:paraId="5B57F0AA" w14:textId="77777777" w:rsidR="00AD5B26" w:rsidRDefault="008B4B9B">
      <w:pPr>
        <w:ind w:left="480"/>
      </w:pPr>
      <w:r>
        <w:t>● Cars won’t go straight. In order to get cars enter the intersection as well as stay in the area covered by ultrasonic sensors, we angled the car slightly to the left, but this angling is purely empirical and needs many trials.</w:t>
      </w:r>
    </w:p>
    <w:p w14:paraId="57B89102" w14:textId="77777777" w:rsidR="00AD5B26" w:rsidRDefault="008B4B9B">
      <w:pPr>
        <w:ind w:left="480"/>
      </w:pPr>
      <w:r>
        <w:t>● Car speed is positive correlated to batteries’ voltage. Since the voltage decreases as time goes, car speed decreases as well, which makes the initial speed unpredictable. We won’t be able to position all three cars right to have the expected scenario.</w:t>
      </w:r>
    </w:p>
    <w:p w14:paraId="5E9FDF1A" w14:textId="77777777" w:rsidR="00AD5B26" w:rsidRDefault="008B4B9B">
      <w:pPr>
        <w:ind w:left="720"/>
      </w:pPr>
      <w:r>
        <w:t xml:space="preserve"> </w:t>
      </w:r>
    </w:p>
    <w:p w14:paraId="7DBC988F" w14:textId="10D1D9A2" w:rsidR="00FD270B" w:rsidRDefault="00FD270B" w:rsidP="00FD270B">
      <w:pPr>
        <w:pStyle w:val="3"/>
        <w:spacing w:after="0"/>
        <w:rPr>
          <w:ins w:id="359" w:author="Bella Ma" w:date="2015-05-21T01:20:00Z"/>
        </w:rPr>
      </w:pPr>
      <w:ins w:id="360" w:author="Bella Ma" w:date="2015-05-21T01:20:00Z">
        <w:r>
          <w:t>11.4.3 Testing Results</w:t>
        </w:r>
      </w:ins>
    </w:p>
    <w:p w14:paraId="314A20F8" w14:textId="77777777" w:rsidR="00FD270B" w:rsidRPr="00FD270B" w:rsidRDefault="00FD270B" w:rsidP="00FD270B">
      <w:pPr>
        <w:rPr>
          <w:ins w:id="361" w:author="Bella Ma" w:date="2015-05-21T01:22:00Z"/>
        </w:rPr>
      </w:pPr>
      <w:ins w:id="362" w:author="Bella Ma" w:date="2015-05-21T01:20:00Z">
        <w:r>
          <w:tab/>
        </w:r>
      </w:ins>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35"/>
        <w:gridCol w:w="635"/>
        <w:gridCol w:w="835"/>
        <w:gridCol w:w="635"/>
        <w:gridCol w:w="835"/>
        <w:gridCol w:w="635"/>
        <w:gridCol w:w="1336"/>
      </w:tblGrid>
      <w:tr w:rsidR="00FD270B" w:rsidRPr="00FD270B" w14:paraId="3C87FAD4" w14:textId="77777777" w:rsidTr="00FD270B">
        <w:trPr>
          <w:trHeight w:val="315"/>
          <w:ins w:id="363" w:author="Bella Ma" w:date="2015-05-21T01:22:00Z"/>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DF96AD" w14:textId="77777777" w:rsidR="00FD270B" w:rsidRPr="00FD270B" w:rsidRDefault="00FD270B" w:rsidP="00FD270B">
            <w:pPr>
              <w:spacing w:after="0"/>
              <w:jc w:val="left"/>
              <w:rPr>
                <w:ins w:id="364" w:author="Bella Ma" w:date="2015-05-21T01:22:00Z"/>
                <w:rFonts w:ascii="Arial" w:eastAsia="Times New Roman" w:hAnsi="Arial"/>
                <w:color w:val="auto"/>
                <w:sz w:val="20"/>
                <w:lang w:eastAsia="zh-CN"/>
              </w:rPr>
            </w:pPr>
            <w:ins w:id="365" w:author="Bella Ma" w:date="2015-05-21T01:22:00Z">
              <w:r w:rsidRPr="00FD270B">
                <w:rPr>
                  <w:rFonts w:ascii="Arial" w:eastAsia="Times New Roman" w:hAnsi="Arial"/>
                  <w:color w:val="auto"/>
                  <w:sz w:val="20"/>
                  <w:lang w:eastAsia="zh-CN"/>
                </w:rPr>
                <w:t>car A</w:t>
              </w:r>
            </w:ins>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A41063" w14:textId="77777777" w:rsidR="00FD270B" w:rsidRPr="00FD270B" w:rsidRDefault="00FD270B" w:rsidP="00FD270B">
            <w:pPr>
              <w:spacing w:after="0"/>
              <w:jc w:val="left"/>
              <w:rPr>
                <w:ins w:id="366" w:author="Bella Ma" w:date="2015-05-21T01:22:00Z"/>
                <w:rFonts w:ascii="Arial" w:eastAsia="Times New Roman" w:hAnsi="Arial"/>
                <w:color w:val="auto"/>
                <w:sz w:val="20"/>
                <w:lang w:eastAsia="zh-CN"/>
              </w:rPr>
            </w:pPr>
            <w:ins w:id="367" w:author="Bella Ma" w:date="2015-05-21T01:22:00Z">
              <w:r w:rsidRPr="00FD270B">
                <w:rPr>
                  <w:rFonts w:ascii="Arial" w:eastAsia="Times New Roman" w:hAnsi="Arial"/>
                  <w:color w:val="auto"/>
                  <w:sz w:val="20"/>
                  <w:lang w:eastAsia="zh-CN"/>
                </w:rPr>
                <w:t>car B</w:t>
              </w:r>
            </w:ins>
          </w:p>
        </w:tc>
        <w:tc>
          <w:tcPr>
            <w:tcW w:w="0" w:type="auto"/>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8157FE1" w14:textId="77777777" w:rsidR="00FD270B" w:rsidRPr="00FD270B" w:rsidRDefault="00FD270B" w:rsidP="00FD270B">
            <w:pPr>
              <w:spacing w:after="0"/>
              <w:jc w:val="left"/>
              <w:rPr>
                <w:ins w:id="368" w:author="Bella Ma" w:date="2015-05-21T01:22:00Z"/>
                <w:rFonts w:ascii="Arial" w:eastAsia="Times New Roman" w:hAnsi="Arial"/>
                <w:color w:val="auto"/>
                <w:sz w:val="20"/>
                <w:lang w:eastAsia="zh-CN"/>
              </w:rPr>
            </w:pPr>
            <w:ins w:id="369" w:author="Bella Ma" w:date="2015-05-21T01:22:00Z">
              <w:r w:rsidRPr="00FD270B">
                <w:rPr>
                  <w:rFonts w:ascii="Arial" w:eastAsia="Times New Roman" w:hAnsi="Arial"/>
                  <w:color w:val="auto"/>
                  <w:sz w:val="20"/>
                  <w:lang w:eastAsia="zh-CN"/>
                </w:rPr>
                <w:t>car C</w:t>
              </w:r>
            </w:ins>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D7B361" w14:textId="77777777" w:rsidR="00FD270B" w:rsidRPr="00FD270B" w:rsidRDefault="00FD270B" w:rsidP="00FD270B">
            <w:pPr>
              <w:spacing w:after="0"/>
              <w:jc w:val="left"/>
              <w:rPr>
                <w:ins w:id="370" w:author="Bella Ma" w:date="2015-05-21T01:22:00Z"/>
                <w:rFonts w:ascii="Arial" w:eastAsia="Times New Roman" w:hAnsi="Arial"/>
                <w:color w:val="auto"/>
                <w:sz w:val="20"/>
                <w:lang w:eastAsia="zh-CN"/>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096583" w14:textId="77777777" w:rsidR="00FD270B" w:rsidRPr="00FD270B" w:rsidRDefault="00FD270B" w:rsidP="00FD270B">
            <w:pPr>
              <w:spacing w:after="0"/>
              <w:jc w:val="left"/>
              <w:rPr>
                <w:ins w:id="371" w:author="Bella Ma" w:date="2015-05-21T01:22:00Z"/>
                <w:rFonts w:ascii="Arial" w:eastAsia="Times New Roman" w:hAnsi="Arial"/>
                <w:color w:val="auto"/>
                <w:sz w:val="20"/>
                <w:lang w:eastAsia="zh-CN"/>
              </w:rPr>
            </w:pPr>
            <w:ins w:id="372" w:author="Bella Ma" w:date="2015-05-21T01:22:00Z">
              <w:r w:rsidRPr="00FD270B">
                <w:rPr>
                  <w:rFonts w:ascii="Arial" w:eastAsia="Times New Roman" w:hAnsi="Arial"/>
                  <w:color w:val="auto"/>
                  <w:sz w:val="20"/>
                  <w:lang w:eastAsia="zh-CN"/>
                </w:rPr>
                <w:t>to speed up</w:t>
              </w:r>
            </w:ins>
          </w:p>
        </w:tc>
      </w:tr>
      <w:tr w:rsidR="00FD270B" w:rsidRPr="00FD270B" w14:paraId="292F4771" w14:textId="77777777" w:rsidTr="00FD270B">
        <w:trPr>
          <w:trHeight w:val="315"/>
          <w:ins w:id="373" w:author="Bella Ma" w:date="2015-05-21T01:22: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AE5F3F" w14:textId="77777777" w:rsidR="00FD270B" w:rsidRPr="00FD270B" w:rsidRDefault="00FD270B" w:rsidP="00FD270B">
            <w:pPr>
              <w:spacing w:after="0"/>
              <w:jc w:val="left"/>
              <w:rPr>
                <w:ins w:id="374" w:author="Bella Ma" w:date="2015-05-21T01:22:00Z"/>
                <w:rFonts w:ascii="Arial" w:eastAsia="Times New Roman" w:hAnsi="Arial"/>
                <w:color w:val="auto"/>
                <w:sz w:val="20"/>
                <w:lang w:eastAsia="zh-CN"/>
              </w:rPr>
            </w:pPr>
            <w:ins w:id="375" w:author="Bella Ma" w:date="2015-05-21T01:22:00Z">
              <w:r w:rsidRPr="00FD270B">
                <w:rPr>
                  <w:rFonts w:ascii="Arial" w:eastAsia="Times New Roman" w:hAnsi="Arial"/>
                  <w:color w:val="auto"/>
                  <w:sz w:val="20"/>
                  <w:lang w:eastAsia="zh-CN"/>
                </w:rPr>
                <w:t>distance</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88D1A0" w14:textId="77777777" w:rsidR="00FD270B" w:rsidRPr="00FD270B" w:rsidRDefault="00FD270B" w:rsidP="00FD270B">
            <w:pPr>
              <w:spacing w:after="0"/>
              <w:jc w:val="left"/>
              <w:rPr>
                <w:ins w:id="376" w:author="Bella Ma" w:date="2015-05-21T01:22:00Z"/>
                <w:rFonts w:ascii="Arial" w:eastAsia="Times New Roman" w:hAnsi="Arial"/>
                <w:color w:val="auto"/>
                <w:sz w:val="20"/>
                <w:lang w:eastAsia="zh-CN"/>
              </w:rPr>
            </w:pPr>
            <w:ins w:id="377" w:author="Bella Ma" w:date="2015-05-21T01:22:00Z">
              <w:r w:rsidRPr="00FD270B">
                <w:rPr>
                  <w:rFonts w:ascii="Arial" w:eastAsia="Times New Roman" w:hAnsi="Arial"/>
                  <w:color w:val="auto"/>
                  <w:sz w:val="20"/>
                  <w:lang w:eastAsia="zh-CN"/>
                </w:rPr>
                <w:t>speed</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DEA385" w14:textId="77777777" w:rsidR="00FD270B" w:rsidRPr="00FD270B" w:rsidRDefault="00FD270B" w:rsidP="00FD270B">
            <w:pPr>
              <w:spacing w:after="0"/>
              <w:jc w:val="left"/>
              <w:rPr>
                <w:ins w:id="378" w:author="Bella Ma" w:date="2015-05-21T01:22:00Z"/>
                <w:rFonts w:ascii="Arial" w:eastAsia="Times New Roman" w:hAnsi="Arial"/>
                <w:color w:val="auto"/>
                <w:sz w:val="20"/>
                <w:lang w:eastAsia="zh-CN"/>
              </w:rPr>
            </w:pPr>
            <w:ins w:id="379" w:author="Bella Ma" w:date="2015-05-21T01:22:00Z">
              <w:r w:rsidRPr="00FD270B">
                <w:rPr>
                  <w:rFonts w:ascii="Arial" w:eastAsia="Times New Roman" w:hAnsi="Arial"/>
                  <w:color w:val="auto"/>
                  <w:sz w:val="20"/>
                  <w:lang w:eastAsia="zh-CN"/>
                </w:rPr>
                <w:t>distance</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33E83A" w14:textId="77777777" w:rsidR="00FD270B" w:rsidRPr="00FD270B" w:rsidRDefault="00FD270B" w:rsidP="00FD270B">
            <w:pPr>
              <w:spacing w:after="0"/>
              <w:jc w:val="left"/>
              <w:rPr>
                <w:ins w:id="380" w:author="Bella Ma" w:date="2015-05-21T01:22:00Z"/>
                <w:rFonts w:ascii="Arial" w:eastAsia="Times New Roman" w:hAnsi="Arial"/>
                <w:color w:val="auto"/>
                <w:sz w:val="20"/>
                <w:lang w:eastAsia="zh-CN"/>
              </w:rPr>
            </w:pPr>
            <w:ins w:id="381" w:author="Bella Ma" w:date="2015-05-21T01:22:00Z">
              <w:r w:rsidRPr="00FD270B">
                <w:rPr>
                  <w:rFonts w:ascii="Arial" w:eastAsia="Times New Roman" w:hAnsi="Arial"/>
                  <w:color w:val="auto"/>
                  <w:sz w:val="20"/>
                  <w:lang w:eastAsia="zh-CN"/>
                </w:rPr>
                <w:t>speed</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60DAC7" w14:textId="77777777" w:rsidR="00FD270B" w:rsidRPr="00FD270B" w:rsidRDefault="00FD270B" w:rsidP="00FD270B">
            <w:pPr>
              <w:spacing w:after="0"/>
              <w:jc w:val="left"/>
              <w:rPr>
                <w:ins w:id="382" w:author="Bella Ma" w:date="2015-05-21T01:22:00Z"/>
                <w:rFonts w:ascii="Arial" w:eastAsia="Times New Roman" w:hAnsi="Arial"/>
                <w:color w:val="auto"/>
                <w:sz w:val="20"/>
                <w:lang w:eastAsia="zh-CN"/>
              </w:rPr>
            </w:pPr>
            <w:ins w:id="383" w:author="Bella Ma" w:date="2015-05-21T01:22:00Z">
              <w:r w:rsidRPr="00FD270B">
                <w:rPr>
                  <w:rFonts w:ascii="Arial" w:eastAsia="Times New Roman" w:hAnsi="Arial"/>
                  <w:color w:val="auto"/>
                  <w:sz w:val="20"/>
                  <w:lang w:eastAsia="zh-CN"/>
                </w:rPr>
                <w:t>distance</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B5D8BD" w14:textId="77777777" w:rsidR="00FD270B" w:rsidRPr="00FD270B" w:rsidRDefault="00FD270B" w:rsidP="00FD270B">
            <w:pPr>
              <w:spacing w:after="0"/>
              <w:jc w:val="left"/>
              <w:rPr>
                <w:ins w:id="384" w:author="Bella Ma" w:date="2015-05-21T01:22:00Z"/>
                <w:rFonts w:ascii="Arial" w:eastAsia="Times New Roman" w:hAnsi="Arial"/>
                <w:color w:val="auto"/>
                <w:sz w:val="20"/>
                <w:lang w:eastAsia="zh-CN"/>
              </w:rPr>
            </w:pPr>
            <w:ins w:id="385" w:author="Bella Ma" w:date="2015-05-21T01:22:00Z">
              <w:r w:rsidRPr="00FD270B">
                <w:rPr>
                  <w:rFonts w:ascii="Arial" w:eastAsia="Times New Roman" w:hAnsi="Arial"/>
                  <w:color w:val="auto"/>
                  <w:sz w:val="20"/>
                  <w:lang w:eastAsia="zh-CN"/>
                </w:rPr>
                <w:t>speed</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489957" w14:textId="77777777" w:rsidR="00FD270B" w:rsidRPr="00FD270B" w:rsidRDefault="00FD270B" w:rsidP="00FD270B">
            <w:pPr>
              <w:spacing w:after="0"/>
              <w:jc w:val="left"/>
              <w:rPr>
                <w:ins w:id="386" w:author="Bella Ma" w:date="2015-05-21T01:22:00Z"/>
                <w:rFonts w:ascii="Arial" w:eastAsia="Times New Roman" w:hAnsi="Arial"/>
                <w:color w:val="auto"/>
                <w:sz w:val="20"/>
                <w:lang w:eastAsia="zh-CN"/>
              </w:rPr>
            </w:pPr>
          </w:p>
        </w:tc>
      </w:tr>
      <w:tr w:rsidR="00FD270B" w:rsidRPr="00FD270B" w14:paraId="5620F48B" w14:textId="77777777" w:rsidTr="00FD270B">
        <w:trPr>
          <w:trHeight w:val="315"/>
          <w:ins w:id="387" w:author="Bella Ma" w:date="2015-05-21T01:22:00Z"/>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15D493AB" w14:textId="77777777" w:rsidR="00FD270B" w:rsidRPr="00FD270B" w:rsidRDefault="00FD270B" w:rsidP="00FD270B">
            <w:pPr>
              <w:spacing w:after="0"/>
              <w:jc w:val="right"/>
              <w:rPr>
                <w:ins w:id="388" w:author="Bella Ma" w:date="2015-05-21T01:22:00Z"/>
                <w:rFonts w:ascii="Arial" w:eastAsia="Times New Roman" w:hAnsi="Arial"/>
                <w:color w:val="auto"/>
                <w:sz w:val="20"/>
                <w:lang w:eastAsia="zh-CN"/>
              </w:rPr>
            </w:pPr>
            <w:ins w:id="389" w:author="Bella Ma" w:date="2015-05-21T01:22:00Z">
              <w:r w:rsidRPr="00FD270B">
                <w:rPr>
                  <w:rFonts w:ascii="Arial" w:eastAsia="Times New Roman" w:hAnsi="Arial"/>
                  <w:color w:val="auto"/>
                  <w:sz w:val="20"/>
                  <w:lang w:eastAsia="zh-CN"/>
                </w:rPr>
                <w:lastRenderedPageBreak/>
                <w:t>95</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31C3E4" w14:textId="77777777" w:rsidR="00FD270B" w:rsidRPr="00FD270B" w:rsidRDefault="00FD270B" w:rsidP="00FD270B">
            <w:pPr>
              <w:spacing w:after="0"/>
              <w:jc w:val="right"/>
              <w:rPr>
                <w:ins w:id="390" w:author="Bella Ma" w:date="2015-05-21T01:22:00Z"/>
                <w:rFonts w:ascii="Arial" w:eastAsia="Times New Roman" w:hAnsi="Arial"/>
                <w:color w:val="auto"/>
                <w:sz w:val="20"/>
                <w:lang w:eastAsia="zh-CN"/>
              </w:rPr>
            </w:pPr>
            <w:ins w:id="391" w:author="Bella Ma" w:date="2015-05-21T01:22:00Z">
              <w:r w:rsidRPr="00FD270B">
                <w:rPr>
                  <w:rFonts w:ascii="Arial" w:eastAsia="Times New Roman" w:hAnsi="Arial"/>
                  <w:color w:val="auto"/>
                  <w:sz w:val="20"/>
                  <w:lang w:eastAsia="zh-CN"/>
                </w:rPr>
                <w:t>94</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34C137" w14:textId="77777777" w:rsidR="00FD270B" w:rsidRPr="00FD270B" w:rsidRDefault="00FD270B" w:rsidP="00FD270B">
            <w:pPr>
              <w:spacing w:after="0"/>
              <w:jc w:val="right"/>
              <w:rPr>
                <w:ins w:id="392" w:author="Bella Ma" w:date="2015-05-21T01:22:00Z"/>
                <w:rFonts w:ascii="Arial" w:eastAsia="Times New Roman" w:hAnsi="Arial"/>
                <w:color w:val="auto"/>
                <w:sz w:val="20"/>
                <w:lang w:eastAsia="zh-CN"/>
              </w:rPr>
            </w:pPr>
            <w:ins w:id="393" w:author="Bella Ma" w:date="2015-05-21T01:22:00Z">
              <w:r w:rsidRPr="00FD270B">
                <w:rPr>
                  <w:rFonts w:ascii="Arial" w:eastAsia="Times New Roman" w:hAnsi="Arial"/>
                  <w:color w:val="auto"/>
                  <w:sz w:val="20"/>
                  <w:lang w:eastAsia="zh-CN"/>
                </w:rPr>
                <w:t>96</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54E71" w14:textId="77777777" w:rsidR="00FD270B" w:rsidRPr="00FD270B" w:rsidRDefault="00FD270B" w:rsidP="00FD270B">
            <w:pPr>
              <w:spacing w:after="0"/>
              <w:jc w:val="right"/>
              <w:rPr>
                <w:ins w:id="394" w:author="Bella Ma" w:date="2015-05-21T01:22:00Z"/>
                <w:rFonts w:ascii="Arial" w:eastAsia="Times New Roman" w:hAnsi="Arial"/>
                <w:color w:val="auto"/>
                <w:sz w:val="20"/>
                <w:lang w:eastAsia="zh-CN"/>
              </w:rPr>
            </w:pPr>
            <w:ins w:id="395" w:author="Bella Ma" w:date="2015-05-21T01:22:00Z">
              <w:r w:rsidRPr="00FD270B">
                <w:rPr>
                  <w:rFonts w:ascii="Arial" w:eastAsia="Times New Roman" w:hAnsi="Arial"/>
                  <w:color w:val="auto"/>
                  <w:sz w:val="20"/>
                  <w:lang w:eastAsia="zh-CN"/>
                </w:rPr>
                <w:t>78</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FF41CF" w14:textId="77777777" w:rsidR="00FD270B" w:rsidRPr="00FD270B" w:rsidRDefault="00FD270B" w:rsidP="00FD270B">
            <w:pPr>
              <w:spacing w:after="0"/>
              <w:jc w:val="right"/>
              <w:rPr>
                <w:ins w:id="396" w:author="Bella Ma" w:date="2015-05-21T01:22:00Z"/>
                <w:rFonts w:ascii="Arial" w:eastAsia="Times New Roman" w:hAnsi="Arial"/>
                <w:color w:val="auto"/>
                <w:sz w:val="20"/>
                <w:lang w:eastAsia="zh-CN"/>
              </w:rPr>
            </w:pPr>
            <w:ins w:id="397" w:author="Bella Ma" w:date="2015-05-21T01:22:00Z">
              <w:r w:rsidRPr="00FD270B">
                <w:rPr>
                  <w:rFonts w:ascii="Arial" w:eastAsia="Times New Roman" w:hAnsi="Arial"/>
                  <w:color w:val="auto"/>
                  <w:sz w:val="20"/>
                  <w:lang w:eastAsia="zh-CN"/>
                </w:rPr>
                <w:t>307</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8C663C" w14:textId="77777777" w:rsidR="00FD270B" w:rsidRPr="00FD270B" w:rsidRDefault="00FD270B" w:rsidP="00FD270B">
            <w:pPr>
              <w:spacing w:after="0"/>
              <w:jc w:val="right"/>
              <w:rPr>
                <w:ins w:id="398" w:author="Bella Ma" w:date="2015-05-21T01:22:00Z"/>
                <w:rFonts w:ascii="Arial" w:eastAsia="Times New Roman" w:hAnsi="Arial"/>
                <w:color w:val="auto"/>
                <w:sz w:val="20"/>
                <w:lang w:eastAsia="zh-CN"/>
              </w:rPr>
            </w:pPr>
            <w:ins w:id="399" w:author="Bella Ma" w:date="2015-05-21T01:22:00Z">
              <w:r w:rsidRPr="00FD270B">
                <w:rPr>
                  <w:rFonts w:ascii="Arial" w:eastAsia="Times New Roman" w:hAnsi="Arial"/>
                  <w:color w:val="auto"/>
                  <w:sz w:val="20"/>
                  <w:lang w:eastAsia="zh-CN"/>
                </w:rPr>
                <w:t>102</w:t>
              </w:r>
            </w:ins>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3AE2F1" w14:textId="77777777" w:rsidR="00FD270B" w:rsidRPr="00FD270B" w:rsidRDefault="00FD270B" w:rsidP="00FD270B">
            <w:pPr>
              <w:spacing w:after="0"/>
              <w:jc w:val="left"/>
              <w:rPr>
                <w:ins w:id="400" w:author="Bella Ma" w:date="2015-05-21T01:22:00Z"/>
                <w:rFonts w:ascii="Arial" w:eastAsia="Times New Roman" w:hAnsi="Arial"/>
                <w:color w:val="auto"/>
                <w:sz w:val="20"/>
                <w:lang w:eastAsia="zh-CN"/>
              </w:rPr>
            </w:pPr>
            <w:ins w:id="401" w:author="Bella Ma" w:date="2015-05-21T01:22:00Z">
              <w:r w:rsidRPr="00FD270B">
                <w:rPr>
                  <w:rFonts w:ascii="Arial" w:eastAsia="Times New Roman" w:hAnsi="Arial"/>
                  <w:color w:val="auto"/>
                  <w:sz w:val="20"/>
                  <w:lang w:eastAsia="zh-CN"/>
                </w:rPr>
                <w:t xml:space="preserve">C to </w:t>
              </w:r>
              <w:proofErr w:type="spellStart"/>
              <w:r w:rsidRPr="00FD270B">
                <w:rPr>
                  <w:rFonts w:ascii="Arial" w:eastAsia="Times New Roman" w:hAnsi="Arial"/>
                  <w:color w:val="auto"/>
                  <w:sz w:val="20"/>
                  <w:lang w:eastAsia="zh-CN"/>
                </w:rPr>
                <w:t>pwm</w:t>
              </w:r>
              <w:proofErr w:type="spellEnd"/>
              <w:r w:rsidRPr="00FD270B">
                <w:rPr>
                  <w:rFonts w:ascii="Arial" w:eastAsia="Times New Roman" w:hAnsi="Arial"/>
                  <w:color w:val="auto"/>
                  <w:sz w:val="20"/>
                  <w:lang w:eastAsia="zh-CN"/>
                </w:rPr>
                <w:t xml:space="preserve"> 255</w:t>
              </w:r>
            </w:ins>
          </w:p>
        </w:tc>
      </w:tr>
      <w:tr w:rsidR="00FD270B" w:rsidRPr="00FD270B" w14:paraId="0A325386" w14:textId="77777777" w:rsidTr="00FD270B">
        <w:trPr>
          <w:trHeight w:val="315"/>
          <w:ins w:id="402" w:author="Bella Ma" w:date="2015-05-21T01:22:00Z"/>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49524CCA" w14:textId="77777777" w:rsidR="00FD270B" w:rsidRPr="00FD270B" w:rsidRDefault="00FD270B" w:rsidP="00FD270B">
            <w:pPr>
              <w:spacing w:after="0"/>
              <w:jc w:val="right"/>
              <w:rPr>
                <w:ins w:id="403" w:author="Bella Ma" w:date="2015-05-21T01:22:00Z"/>
                <w:rFonts w:ascii="Arial" w:eastAsia="Times New Roman" w:hAnsi="Arial"/>
                <w:color w:val="auto"/>
                <w:sz w:val="20"/>
                <w:lang w:eastAsia="zh-CN"/>
              </w:rPr>
            </w:pPr>
            <w:ins w:id="404" w:author="Bella Ma" w:date="2015-05-21T01:22:00Z">
              <w:r w:rsidRPr="00FD270B">
                <w:rPr>
                  <w:rFonts w:ascii="Arial" w:eastAsia="Times New Roman" w:hAnsi="Arial"/>
                  <w:color w:val="auto"/>
                  <w:sz w:val="20"/>
                  <w:lang w:eastAsia="zh-CN"/>
                </w:rPr>
                <w:t>44</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8C87B" w14:textId="77777777" w:rsidR="00FD270B" w:rsidRPr="00FD270B" w:rsidRDefault="00FD270B" w:rsidP="00FD270B">
            <w:pPr>
              <w:spacing w:after="0"/>
              <w:jc w:val="right"/>
              <w:rPr>
                <w:ins w:id="405" w:author="Bella Ma" w:date="2015-05-21T01:22:00Z"/>
                <w:rFonts w:ascii="Arial" w:eastAsia="Times New Roman" w:hAnsi="Arial"/>
                <w:color w:val="auto"/>
                <w:sz w:val="20"/>
                <w:lang w:eastAsia="zh-CN"/>
              </w:rPr>
            </w:pPr>
            <w:ins w:id="406" w:author="Bella Ma" w:date="2015-05-21T01:22:00Z">
              <w:r w:rsidRPr="00FD270B">
                <w:rPr>
                  <w:rFonts w:ascii="Arial" w:eastAsia="Times New Roman" w:hAnsi="Arial"/>
                  <w:color w:val="auto"/>
                  <w:sz w:val="20"/>
                  <w:lang w:eastAsia="zh-CN"/>
                </w:rPr>
                <w:t>133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0147C" w14:textId="77777777" w:rsidR="00FD270B" w:rsidRPr="00FD270B" w:rsidRDefault="00FD270B" w:rsidP="00FD270B">
            <w:pPr>
              <w:spacing w:after="0"/>
              <w:jc w:val="right"/>
              <w:rPr>
                <w:ins w:id="407" w:author="Bella Ma" w:date="2015-05-21T01:22:00Z"/>
                <w:rFonts w:ascii="Arial" w:eastAsia="Times New Roman" w:hAnsi="Arial"/>
                <w:color w:val="auto"/>
                <w:sz w:val="20"/>
                <w:lang w:eastAsia="zh-CN"/>
              </w:rPr>
            </w:pPr>
            <w:ins w:id="408" w:author="Bella Ma" w:date="2015-05-21T01:22:00Z">
              <w:r w:rsidRPr="00FD270B">
                <w:rPr>
                  <w:rFonts w:ascii="Arial" w:eastAsia="Times New Roman" w:hAnsi="Arial"/>
                  <w:color w:val="auto"/>
                  <w:sz w:val="20"/>
                  <w:lang w:eastAsia="zh-CN"/>
                </w:rPr>
                <w:t>93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ED85B" w14:textId="77777777" w:rsidR="00FD270B" w:rsidRPr="00FD270B" w:rsidRDefault="00FD270B" w:rsidP="00FD270B">
            <w:pPr>
              <w:spacing w:after="0"/>
              <w:jc w:val="right"/>
              <w:rPr>
                <w:ins w:id="409" w:author="Bella Ma" w:date="2015-05-21T01:22:00Z"/>
                <w:rFonts w:ascii="Arial" w:eastAsia="Times New Roman" w:hAnsi="Arial"/>
                <w:color w:val="auto"/>
                <w:sz w:val="20"/>
                <w:lang w:eastAsia="zh-CN"/>
              </w:rPr>
            </w:pPr>
            <w:ins w:id="410" w:author="Bella Ma" w:date="2015-05-21T01:22:00Z">
              <w:r w:rsidRPr="00FD270B">
                <w:rPr>
                  <w:rFonts w:ascii="Arial" w:eastAsia="Times New Roman" w:hAnsi="Arial"/>
                  <w:color w:val="auto"/>
                  <w:sz w:val="20"/>
                  <w:lang w:eastAsia="zh-CN"/>
                </w:rPr>
                <w:t>89</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EEBF7A" w14:textId="77777777" w:rsidR="00FD270B" w:rsidRPr="00FD270B" w:rsidRDefault="00FD270B" w:rsidP="00FD270B">
            <w:pPr>
              <w:spacing w:after="0"/>
              <w:jc w:val="right"/>
              <w:rPr>
                <w:ins w:id="411" w:author="Bella Ma" w:date="2015-05-21T01:22:00Z"/>
                <w:rFonts w:ascii="Arial" w:eastAsia="Times New Roman" w:hAnsi="Arial"/>
                <w:color w:val="auto"/>
                <w:sz w:val="20"/>
                <w:lang w:eastAsia="zh-CN"/>
              </w:rPr>
            </w:pPr>
            <w:ins w:id="412" w:author="Bella Ma" w:date="2015-05-21T01:22:00Z">
              <w:r w:rsidRPr="00FD270B">
                <w:rPr>
                  <w:rFonts w:ascii="Arial" w:eastAsia="Times New Roman" w:hAnsi="Arial"/>
                  <w:color w:val="auto"/>
                  <w:sz w:val="20"/>
                  <w:lang w:eastAsia="zh-CN"/>
                </w:rPr>
                <w:t>304</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46971" w14:textId="77777777" w:rsidR="00FD270B" w:rsidRPr="00FD270B" w:rsidRDefault="00FD270B" w:rsidP="00FD270B">
            <w:pPr>
              <w:spacing w:after="0"/>
              <w:jc w:val="right"/>
              <w:rPr>
                <w:ins w:id="413" w:author="Bella Ma" w:date="2015-05-21T01:22:00Z"/>
                <w:rFonts w:ascii="Arial" w:eastAsia="Times New Roman" w:hAnsi="Arial"/>
                <w:color w:val="auto"/>
                <w:sz w:val="20"/>
                <w:lang w:eastAsia="zh-CN"/>
              </w:rPr>
            </w:pPr>
            <w:ins w:id="414" w:author="Bella Ma" w:date="2015-05-21T01:22:00Z">
              <w:r w:rsidRPr="00FD270B">
                <w:rPr>
                  <w:rFonts w:ascii="Arial" w:eastAsia="Times New Roman" w:hAnsi="Arial"/>
                  <w:color w:val="auto"/>
                  <w:sz w:val="20"/>
                  <w:lang w:eastAsia="zh-CN"/>
                </w:rPr>
                <w:t>110</w:t>
              </w:r>
            </w:ins>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BDB76A" w14:textId="77777777" w:rsidR="00FD270B" w:rsidRPr="00FD270B" w:rsidRDefault="00FD270B" w:rsidP="00FD270B">
            <w:pPr>
              <w:spacing w:after="0"/>
              <w:jc w:val="left"/>
              <w:rPr>
                <w:ins w:id="415" w:author="Bella Ma" w:date="2015-05-21T01:22:00Z"/>
                <w:rFonts w:ascii="Arial" w:eastAsia="Times New Roman" w:hAnsi="Arial"/>
                <w:color w:val="auto"/>
                <w:sz w:val="20"/>
                <w:lang w:eastAsia="zh-CN"/>
              </w:rPr>
            </w:pPr>
            <w:ins w:id="416" w:author="Bella Ma" w:date="2015-05-21T01:22:00Z">
              <w:r w:rsidRPr="00FD270B">
                <w:rPr>
                  <w:rFonts w:ascii="Arial" w:eastAsia="Times New Roman" w:hAnsi="Arial"/>
                  <w:color w:val="auto"/>
                  <w:sz w:val="20"/>
                  <w:lang w:eastAsia="zh-CN"/>
                </w:rPr>
                <w:t xml:space="preserve">C to </w:t>
              </w:r>
              <w:proofErr w:type="spellStart"/>
              <w:r w:rsidRPr="00FD270B">
                <w:rPr>
                  <w:rFonts w:ascii="Arial" w:eastAsia="Times New Roman" w:hAnsi="Arial"/>
                  <w:color w:val="auto"/>
                  <w:sz w:val="20"/>
                  <w:lang w:eastAsia="zh-CN"/>
                </w:rPr>
                <w:t>pwm</w:t>
              </w:r>
              <w:proofErr w:type="spellEnd"/>
              <w:r w:rsidRPr="00FD270B">
                <w:rPr>
                  <w:rFonts w:ascii="Arial" w:eastAsia="Times New Roman" w:hAnsi="Arial"/>
                  <w:color w:val="auto"/>
                  <w:sz w:val="20"/>
                  <w:lang w:eastAsia="zh-CN"/>
                </w:rPr>
                <w:t xml:space="preserve"> 255</w:t>
              </w:r>
            </w:ins>
          </w:p>
        </w:tc>
      </w:tr>
      <w:tr w:rsidR="00FD270B" w:rsidRPr="00FD270B" w14:paraId="2127650F" w14:textId="77777777" w:rsidTr="00FD270B">
        <w:trPr>
          <w:trHeight w:val="315"/>
          <w:ins w:id="417" w:author="Bella Ma" w:date="2015-05-21T01:22:00Z"/>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47BB00D7" w14:textId="77777777" w:rsidR="00FD270B" w:rsidRPr="00FD270B" w:rsidRDefault="00FD270B" w:rsidP="00FD270B">
            <w:pPr>
              <w:spacing w:after="0"/>
              <w:jc w:val="right"/>
              <w:rPr>
                <w:ins w:id="418" w:author="Bella Ma" w:date="2015-05-21T01:22:00Z"/>
                <w:rFonts w:ascii="Arial" w:eastAsia="Times New Roman" w:hAnsi="Arial"/>
                <w:color w:val="auto"/>
                <w:sz w:val="20"/>
                <w:lang w:eastAsia="zh-CN"/>
              </w:rPr>
            </w:pPr>
            <w:ins w:id="419" w:author="Bella Ma" w:date="2015-05-21T01:22:00Z">
              <w:r w:rsidRPr="00FD270B">
                <w:rPr>
                  <w:rFonts w:ascii="Arial" w:eastAsia="Times New Roman" w:hAnsi="Arial"/>
                  <w:color w:val="auto"/>
                  <w:sz w:val="20"/>
                  <w:lang w:eastAsia="zh-CN"/>
                </w:rPr>
                <w:t>302</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C04AE" w14:textId="77777777" w:rsidR="00FD270B" w:rsidRPr="00FD270B" w:rsidRDefault="00FD270B" w:rsidP="00FD270B">
            <w:pPr>
              <w:spacing w:after="0"/>
              <w:jc w:val="right"/>
              <w:rPr>
                <w:ins w:id="420" w:author="Bella Ma" w:date="2015-05-21T01:22:00Z"/>
                <w:rFonts w:ascii="Arial" w:eastAsia="Times New Roman" w:hAnsi="Arial"/>
                <w:color w:val="auto"/>
                <w:sz w:val="20"/>
                <w:lang w:eastAsia="zh-CN"/>
              </w:rPr>
            </w:pPr>
            <w:ins w:id="421" w:author="Bella Ma" w:date="2015-05-21T01:22:00Z">
              <w:r w:rsidRPr="00FD270B">
                <w:rPr>
                  <w:rFonts w:ascii="Arial" w:eastAsia="Times New Roman" w:hAnsi="Arial"/>
                  <w:color w:val="auto"/>
                  <w:sz w:val="20"/>
                  <w:lang w:eastAsia="zh-CN"/>
                </w:rPr>
                <w:t>61</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EC797B" w14:textId="77777777" w:rsidR="00FD270B" w:rsidRPr="00FD270B" w:rsidRDefault="00FD270B" w:rsidP="00FD270B">
            <w:pPr>
              <w:spacing w:after="0"/>
              <w:jc w:val="right"/>
              <w:rPr>
                <w:ins w:id="422" w:author="Bella Ma" w:date="2015-05-21T01:22:00Z"/>
                <w:rFonts w:ascii="Arial" w:eastAsia="Times New Roman" w:hAnsi="Arial"/>
                <w:color w:val="auto"/>
                <w:sz w:val="20"/>
                <w:lang w:eastAsia="zh-CN"/>
              </w:rPr>
            </w:pPr>
            <w:ins w:id="423" w:author="Bella Ma" w:date="2015-05-21T01:22:00Z">
              <w:r w:rsidRPr="00FD270B">
                <w:rPr>
                  <w:rFonts w:ascii="Arial" w:eastAsia="Times New Roman" w:hAnsi="Arial"/>
                  <w:color w:val="auto"/>
                  <w:sz w:val="20"/>
                  <w:lang w:eastAsia="zh-CN"/>
                </w:rPr>
                <w:t>305</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FD174F" w14:textId="77777777" w:rsidR="00FD270B" w:rsidRPr="00FD270B" w:rsidRDefault="00FD270B" w:rsidP="00FD270B">
            <w:pPr>
              <w:spacing w:after="0"/>
              <w:jc w:val="right"/>
              <w:rPr>
                <w:ins w:id="424" w:author="Bella Ma" w:date="2015-05-21T01:22:00Z"/>
                <w:rFonts w:ascii="Arial" w:eastAsia="Times New Roman" w:hAnsi="Arial"/>
                <w:color w:val="auto"/>
                <w:sz w:val="20"/>
                <w:lang w:eastAsia="zh-CN"/>
              </w:rPr>
            </w:pPr>
            <w:ins w:id="425" w:author="Bella Ma" w:date="2015-05-21T01:22:00Z">
              <w:r w:rsidRPr="00FD270B">
                <w:rPr>
                  <w:rFonts w:ascii="Arial" w:eastAsia="Times New Roman" w:hAnsi="Arial"/>
                  <w:color w:val="auto"/>
                  <w:sz w:val="20"/>
                  <w:lang w:eastAsia="zh-CN"/>
                </w:rPr>
                <w:t>255</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4114F" w14:textId="77777777" w:rsidR="00FD270B" w:rsidRPr="00FD270B" w:rsidRDefault="00FD270B" w:rsidP="00FD270B">
            <w:pPr>
              <w:spacing w:after="0"/>
              <w:jc w:val="right"/>
              <w:rPr>
                <w:ins w:id="426" w:author="Bella Ma" w:date="2015-05-21T01:22:00Z"/>
                <w:rFonts w:ascii="Arial" w:eastAsia="Times New Roman" w:hAnsi="Arial"/>
                <w:color w:val="auto"/>
                <w:sz w:val="20"/>
                <w:lang w:eastAsia="zh-CN"/>
              </w:rPr>
            </w:pPr>
            <w:ins w:id="427" w:author="Bella Ma" w:date="2015-05-21T01:22:00Z">
              <w:r w:rsidRPr="00FD270B">
                <w:rPr>
                  <w:rFonts w:ascii="Arial" w:eastAsia="Times New Roman" w:hAnsi="Arial"/>
                  <w:color w:val="auto"/>
                  <w:sz w:val="20"/>
                  <w:lang w:eastAsia="zh-CN"/>
                </w:rPr>
                <w:t>293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C8D4D8" w14:textId="77777777" w:rsidR="00FD270B" w:rsidRPr="00FD270B" w:rsidRDefault="00FD270B" w:rsidP="00FD270B">
            <w:pPr>
              <w:spacing w:after="0"/>
              <w:jc w:val="right"/>
              <w:rPr>
                <w:ins w:id="428" w:author="Bella Ma" w:date="2015-05-21T01:22:00Z"/>
                <w:rFonts w:ascii="Arial" w:eastAsia="Times New Roman" w:hAnsi="Arial"/>
                <w:color w:val="auto"/>
                <w:sz w:val="20"/>
                <w:lang w:eastAsia="zh-CN"/>
              </w:rPr>
            </w:pPr>
            <w:ins w:id="429" w:author="Bella Ma" w:date="2015-05-21T01:22:00Z">
              <w:r w:rsidRPr="00FD270B">
                <w:rPr>
                  <w:rFonts w:ascii="Arial" w:eastAsia="Times New Roman" w:hAnsi="Arial"/>
                  <w:color w:val="auto"/>
                  <w:sz w:val="20"/>
                  <w:lang w:eastAsia="zh-CN"/>
                </w:rPr>
                <w:t>59</w:t>
              </w:r>
            </w:ins>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9A57CF" w14:textId="77777777" w:rsidR="00FD270B" w:rsidRPr="00FD270B" w:rsidRDefault="00FD270B" w:rsidP="00FD270B">
            <w:pPr>
              <w:spacing w:after="0"/>
              <w:jc w:val="left"/>
              <w:rPr>
                <w:ins w:id="430" w:author="Bella Ma" w:date="2015-05-21T01:22:00Z"/>
                <w:rFonts w:ascii="Arial" w:eastAsia="Times New Roman" w:hAnsi="Arial"/>
                <w:color w:val="auto"/>
                <w:sz w:val="20"/>
                <w:lang w:eastAsia="zh-CN"/>
              </w:rPr>
            </w:pPr>
            <w:ins w:id="431" w:author="Bella Ma" w:date="2015-05-21T01:22:00Z">
              <w:r w:rsidRPr="00FD270B">
                <w:rPr>
                  <w:rFonts w:ascii="Arial" w:eastAsia="Times New Roman" w:hAnsi="Arial"/>
                  <w:color w:val="auto"/>
                  <w:sz w:val="20"/>
                  <w:lang w:eastAsia="zh-CN"/>
                </w:rPr>
                <w:t>no new speed</w:t>
              </w:r>
            </w:ins>
          </w:p>
        </w:tc>
      </w:tr>
      <w:tr w:rsidR="00FD270B" w:rsidRPr="00FD270B" w14:paraId="5D1BE03A" w14:textId="77777777" w:rsidTr="00FD270B">
        <w:trPr>
          <w:trHeight w:val="315"/>
          <w:ins w:id="432" w:author="Bella Ma" w:date="2015-05-21T01:22:00Z"/>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7F5CC783" w14:textId="77777777" w:rsidR="00FD270B" w:rsidRPr="00FD270B" w:rsidRDefault="00FD270B" w:rsidP="00FD270B">
            <w:pPr>
              <w:spacing w:after="0"/>
              <w:jc w:val="right"/>
              <w:rPr>
                <w:ins w:id="433" w:author="Bella Ma" w:date="2015-05-21T01:22:00Z"/>
                <w:rFonts w:ascii="Arial" w:eastAsia="Times New Roman" w:hAnsi="Arial"/>
                <w:color w:val="auto"/>
                <w:sz w:val="20"/>
                <w:lang w:eastAsia="zh-CN"/>
              </w:rPr>
            </w:pPr>
            <w:ins w:id="434" w:author="Bella Ma" w:date="2015-05-21T01:22:00Z">
              <w:r w:rsidRPr="00FD270B">
                <w:rPr>
                  <w:rFonts w:ascii="Arial" w:eastAsia="Times New Roman" w:hAnsi="Arial"/>
                  <w:color w:val="auto"/>
                  <w:sz w:val="20"/>
                  <w:lang w:eastAsia="zh-CN"/>
                </w:rPr>
                <w:t>118</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5EEF57" w14:textId="77777777" w:rsidR="00FD270B" w:rsidRPr="00FD270B" w:rsidRDefault="00FD270B" w:rsidP="00FD270B">
            <w:pPr>
              <w:spacing w:after="0"/>
              <w:jc w:val="right"/>
              <w:rPr>
                <w:ins w:id="435" w:author="Bella Ma" w:date="2015-05-21T01:22:00Z"/>
                <w:rFonts w:ascii="Arial" w:eastAsia="Times New Roman" w:hAnsi="Arial"/>
                <w:color w:val="auto"/>
                <w:sz w:val="20"/>
                <w:lang w:eastAsia="zh-CN"/>
              </w:rPr>
            </w:pPr>
            <w:ins w:id="436" w:author="Bella Ma" w:date="2015-05-21T01:22:00Z">
              <w:r w:rsidRPr="00FD270B">
                <w:rPr>
                  <w:rFonts w:ascii="Arial" w:eastAsia="Times New Roman" w:hAnsi="Arial"/>
                  <w:color w:val="auto"/>
                  <w:sz w:val="20"/>
                  <w:lang w:eastAsia="zh-CN"/>
                </w:rPr>
                <w:t>31</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10B519" w14:textId="77777777" w:rsidR="00FD270B" w:rsidRPr="00FD270B" w:rsidRDefault="00FD270B" w:rsidP="00FD270B">
            <w:pPr>
              <w:spacing w:after="0"/>
              <w:jc w:val="right"/>
              <w:rPr>
                <w:ins w:id="437" w:author="Bella Ma" w:date="2015-05-21T01:22:00Z"/>
                <w:rFonts w:ascii="Arial" w:eastAsia="Times New Roman" w:hAnsi="Arial"/>
                <w:color w:val="auto"/>
                <w:sz w:val="20"/>
                <w:lang w:eastAsia="zh-CN"/>
              </w:rPr>
            </w:pPr>
            <w:ins w:id="438" w:author="Bella Ma" w:date="2015-05-21T01:22:00Z">
              <w:r w:rsidRPr="00FD270B">
                <w:rPr>
                  <w:rFonts w:ascii="Arial" w:eastAsia="Times New Roman" w:hAnsi="Arial"/>
                  <w:color w:val="auto"/>
                  <w:sz w:val="20"/>
                  <w:lang w:eastAsia="zh-CN"/>
                </w:rPr>
                <w:t>245</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0476B" w14:textId="77777777" w:rsidR="00FD270B" w:rsidRPr="00FD270B" w:rsidRDefault="00FD270B" w:rsidP="00FD270B">
            <w:pPr>
              <w:spacing w:after="0"/>
              <w:jc w:val="right"/>
              <w:rPr>
                <w:ins w:id="439" w:author="Bella Ma" w:date="2015-05-21T01:22:00Z"/>
                <w:rFonts w:ascii="Arial" w:eastAsia="Times New Roman" w:hAnsi="Arial"/>
                <w:color w:val="auto"/>
                <w:sz w:val="20"/>
                <w:lang w:eastAsia="zh-CN"/>
              </w:rPr>
            </w:pPr>
            <w:ins w:id="440" w:author="Bella Ma" w:date="2015-05-21T01:22:00Z">
              <w:r w:rsidRPr="00FD270B">
                <w:rPr>
                  <w:rFonts w:ascii="Arial" w:eastAsia="Times New Roman" w:hAnsi="Arial"/>
                  <w:color w:val="auto"/>
                  <w:sz w:val="20"/>
                  <w:lang w:eastAsia="zh-CN"/>
                </w:rPr>
                <w:t>36</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08459" w14:textId="77777777" w:rsidR="00FD270B" w:rsidRPr="00FD270B" w:rsidRDefault="00FD270B" w:rsidP="00FD270B">
            <w:pPr>
              <w:spacing w:after="0"/>
              <w:jc w:val="right"/>
              <w:rPr>
                <w:ins w:id="441" w:author="Bella Ma" w:date="2015-05-21T01:22:00Z"/>
                <w:rFonts w:ascii="Arial" w:eastAsia="Times New Roman" w:hAnsi="Arial"/>
                <w:color w:val="auto"/>
                <w:sz w:val="20"/>
                <w:lang w:eastAsia="zh-CN"/>
              </w:rPr>
            </w:pPr>
            <w:ins w:id="442" w:author="Bella Ma" w:date="2015-05-21T01:22:00Z">
              <w:r w:rsidRPr="00FD270B">
                <w:rPr>
                  <w:rFonts w:ascii="Arial" w:eastAsia="Times New Roman" w:hAnsi="Arial"/>
                  <w:color w:val="auto"/>
                  <w:sz w:val="20"/>
                  <w:lang w:eastAsia="zh-CN"/>
                </w:rPr>
                <w:t>270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A2382D" w14:textId="77777777" w:rsidR="00FD270B" w:rsidRPr="00FD270B" w:rsidRDefault="00FD270B" w:rsidP="00FD270B">
            <w:pPr>
              <w:spacing w:after="0"/>
              <w:jc w:val="right"/>
              <w:rPr>
                <w:ins w:id="443" w:author="Bella Ma" w:date="2015-05-21T01:22:00Z"/>
                <w:rFonts w:ascii="Arial" w:eastAsia="Times New Roman" w:hAnsi="Arial"/>
                <w:color w:val="auto"/>
                <w:sz w:val="20"/>
                <w:lang w:eastAsia="zh-CN"/>
              </w:rPr>
            </w:pPr>
            <w:ins w:id="444" w:author="Bella Ma" w:date="2015-05-21T01:22:00Z">
              <w:r w:rsidRPr="00FD270B">
                <w:rPr>
                  <w:rFonts w:ascii="Arial" w:eastAsia="Times New Roman" w:hAnsi="Arial"/>
                  <w:color w:val="auto"/>
                  <w:sz w:val="20"/>
                  <w:lang w:eastAsia="zh-CN"/>
                </w:rPr>
                <w:t>44</w:t>
              </w:r>
            </w:ins>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51FB20" w14:textId="77777777" w:rsidR="00FD270B" w:rsidRPr="00FD270B" w:rsidRDefault="00FD270B" w:rsidP="00FD270B">
            <w:pPr>
              <w:spacing w:after="0"/>
              <w:jc w:val="left"/>
              <w:rPr>
                <w:ins w:id="445" w:author="Bella Ma" w:date="2015-05-21T01:22:00Z"/>
                <w:rFonts w:ascii="Arial" w:eastAsia="Times New Roman" w:hAnsi="Arial"/>
                <w:color w:val="auto"/>
                <w:sz w:val="20"/>
                <w:lang w:eastAsia="zh-CN"/>
              </w:rPr>
            </w:pPr>
            <w:ins w:id="446" w:author="Bella Ma" w:date="2015-05-21T01:22:00Z">
              <w:r w:rsidRPr="00FD270B">
                <w:rPr>
                  <w:rFonts w:ascii="Arial" w:eastAsia="Times New Roman" w:hAnsi="Arial"/>
                  <w:color w:val="auto"/>
                  <w:sz w:val="20"/>
                  <w:lang w:eastAsia="zh-CN"/>
                </w:rPr>
                <w:t xml:space="preserve">C to </w:t>
              </w:r>
              <w:proofErr w:type="spellStart"/>
              <w:r w:rsidRPr="00FD270B">
                <w:rPr>
                  <w:rFonts w:ascii="Arial" w:eastAsia="Times New Roman" w:hAnsi="Arial"/>
                  <w:color w:val="auto"/>
                  <w:sz w:val="20"/>
                  <w:lang w:eastAsia="zh-CN"/>
                </w:rPr>
                <w:t>pwm</w:t>
              </w:r>
              <w:proofErr w:type="spellEnd"/>
              <w:r w:rsidRPr="00FD270B">
                <w:rPr>
                  <w:rFonts w:ascii="Arial" w:eastAsia="Times New Roman" w:hAnsi="Arial"/>
                  <w:color w:val="auto"/>
                  <w:sz w:val="20"/>
                  <w:lang w:eastAsia="zh-CN"/>
                </w:rPr>
                <w:t xml:space="preserve"> 120</w:t>
              </w:r>
            </w:ins>
          </w:p>
        </w:tc>
      </w:tr>
      <w:tr w:rsidR="00FD270B" w:rsidRPr="00FD270B" w14:paraId="35C8910B" w14:textId="77777777" w:rsidTr="00FD270B">
        <w:trPr>
          <w:trHeight w:val="315"/>
          <w:ins w:id="447" w:author="Bella Ma" w:date="2015-05-21T01:22:00Z"/>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1175F69A" w14:textId="77777777" w:rsidR="00FD270B" w:rsidRPr="00FD270B" w:rsidRDefault="00FD270B" w:rsidP="00FD270B">
            <w:pPr>
              <w:spacing w:after="0"/>
              <w:jc w:val="right"/>
              <w:rPr>
                <w:ins w:id="448" w:author="Bella Ma" w:date="2015-05-21T01:22:00Z"/>
                <w:rFonts w:ascii="Arial" w:eastAsia="Times New Roman" w:hAnsi="Arial"/>
                <w:color w:val="auto"/>
                <w:sz w:val="20"/>
                <w:lang w:eastAsia="zh-CN"/>
              </w:rPr>
            </w:pPr>
            <w:ins w:id="449" w:author="Bella Ma" w:date="2015-05-21T01:22:00Z">
              <w:r w:rsidRPr="00FD270B">
                <w:rPr>
                  <w:rFonts w:ascii="Arial" w:eastAsia="Times New Roman" w:hAnsi="Arial"/>
                  <w:color w:val="auto"/>
                  <w:sz w:val="20"/>
                  <w:lang w:eastAsia="zh-CN"/>
                </w:rPr>
                <w:t>84</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822A23" w14:textId="77777777" w:rsidR="00FD270B" w:rsidRPr="00FD270B" w:rsidRDefault="00FD270B" w:rsidP="00FD270B">
            <w:pPr>
              <w:spacing w:after="0"/>
              <w:jc w:val="right"/>
              <w:rPr>
                <w:ins w:id="450" w:author="Bella Ma" w:date="2015-05-21T01:22:00Z"/>
                <w:rFonts w:ascii="Arial" w:eastAsia="Times New Roman" w:hAnsi="Arial"/>
                <w:color w:val="auto"/>
                <w:sz w:val="20"/>
                <w:lang w:eastAsia="zh-CN"/>
              </w:rPr>
            </w:pPr>
            <w:ins w:id="451" w:author="Bella Ma" w:date="2015-05-21T01:22:00Z">
              <w:r w:rsidRPr="00FD270B">
                <w:rPr>
                  <w:rFonts w:ascii="Arial" w:eastAsia="Times New Roman" w:hAnsi="Arial"/>
                  <w:color w:val="auto"/>
                  <w:sz w:val="20"/>
                  <w:lang w:eastAsia="zh-CN"/>
                </w:rPr>
                <w:t>60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9789C3" w14:textId="77777777" w:rsidR="00FD270B" w:rsidRPr="00FD270B" w:rsidRDefault="00FD270B" w:rsidP="00FD270B">
            <w:pPr>
              <w:spacing w:after="0"/>
              <w:jc w:val="right"/>
              <w:rPr>
                <w:ins w:id="452" w:author="Bella Ma" w:date="2015-05-21T01:22:00Z"/>
                <w:rFonts w:ascii="Arial" w:eastAsia="Times New Roman" w:hAnsi="Arial"/>
                <w:color w:val="auto"/>
                <w:sz w:val="20"/>
                <w:lang w:eastAsia="zh-CN"/>
              </w:rPr>
            </w:pPr>
            <w:ins w:id="453" w:author="Bella Ma" w:date="2015-05-21T01:22:00Z">
              <w:r w:rsidRPr="00FD270B">
                <w:rPr>
                  <w:rFonts w:ascii="Arial" w:eastAsia="Times New Roman" w:hAnsi="Arial"/>
                  <w:color w:val="auto"/>
                  <w:sz w:val="20"/>
                  <w:lang w:eastAsia="zh-CN"/>
                </w:rPr>
                <w:t>101</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8CB9DB" w14:textId="77777777" w:rsidR="00FD270B" w:rsidRPr="00FD270B" w:rsidRDefault="00FD270B" w:rsidP="00FD270B">
            <w:pPr>
              <w:spacing w:after="0"/>
              <w:jc w:val="right"/>
              <w:rPr>
                <w:ins w:id="454" w:author="Bella Ma" w:date="2015-05-21T01:22:00Z"/>
                <w:rFonts w:ascii="Arial" w:eastAsia="Times New Roman" w:hAnsi="Arial"/>
                <w:color w:val="auto"/>
                <w:sz w:val="20"/>
                <w:lang w:eastAsia="zh-CN"/>
              </w:rPr>
            </w:pPr>
            <w:ins w:id="455" w:author="Bella Ma" w:date="2015-05-21T01:22:00Z">
              <w:r w:rsidRPr="00FD270B">
                <w:rPr>
                  <w:rFonts w:ascii="Arial" w:eastAsia="Times New Roman" w:hAnsi="Arial"/>
                  <w:color w:val="auto"/>
                  <w:sz w:val="20"/>
                  <w:lang w:eastAsia="zh-CN"/>
                </w:rPr>
                <w:t>52</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C2F35C" w14:textId="77777777" w:rsidR="00FD270B" w:rsidRPr="00FD270B" w:rsidRDefault="00FD270B" w:rsidP="00FD270B">
            <w:pPr>
              <w:spacing w:after="0"/>
              <w:jc w:val="right"/>
              <w:rPr>
                <w:ins w:id="456" w:author="Bella Ma" w:date="2015-05-21T01:22:00Z"/>
                <w:rFonts w:ascii="Arial" w:eastAsia="Times New Roman" w:hAnsi="Arial"/>
                <w:color w:val="auto"/>
                <w:sz w:val="20"/>
                <w:lang w:eastAsia="zh-CN"/>
              </w:rPr>
            </w:pPr>
            <w:ins w:id="457" w:author="Bella Ma" w:date="2015-05-21T01:22:00Z">
              <w:r w:rsidRPr="00FD270B">
                <w:rPr>
                  <w:rFonts w:ascii="Arial" w:eastAsia="Times New Roman" w:hAnsi="Arial"/>
                  <w:color w:val="auto"/>
                  <w:sz w:val="20"/>
                  <w:lang w:eastAsia="zh-CN"/>
                </w:rPr>
                <w:t>246</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EBA01" w14:textId="77777777" w:rsidR="00FD270B" w:rsidRPr="00FD270B" w:rsidRDefault="00FD270B" w:rsidP="00FD270B">
            <w:pPr>
              <w:spacing w:after="0"/>
              <w:jc w:val="right"/>
              <w:rPr>
                <w:ins w:id="458" w:author="Bella Ma" w:date="2015-05-21T01:22:00Z"/>
                <w:rFonts w:ascii="Arial" w:eastAsia="Times New Roman" w:hAnsi="Arial"/>
                <w:color w:val="auto"/>
                <w:sz w:val="20"/>
                <w:lang w:eastAsia="zh-CN"/>
              </w:rPr>
            </w:pPr>
            <w:ins w:id="459" w:author="Bella Ma" w:date="2015-05-21T01:22:00Z">
              <w:r w:rsidRPr="00FD270B">
                <w:rPr>
                  <w:rFonts w:ascii="Arial" w:eastAsia="Times New Roman" w:hAnsi="Arial"/>
                  <w:color w:val="auto"/>
                  <w:sz w:val="20"/>
                  <w:lang w:eastAsia="zh-CN"/>
                </w:rPr>
                <w:t>62</w:t>
              </w:r>
            </w:ins>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32B14C" w14:textId="77777777" w:rsidR="00FD270B" w:rsidRPr="00FD270B" w:rsidRDefault="00FD270B" w:rsidP="00FD270B">
            <w:pPr>
              <w:spacing w:after="0"/>
              <w:jc w:val="left"/>
              <w:rPr>
                <w:ins w:id="460" w:author="Bella Ma" w:date="2015-05-21T01:22:00Z"/>
                <w:rFonts w:ascii="Arial" w:eastAsia="Times New Roman" w:hAnsi="Arial"/>
                <w:color w:val="auto"/>
                <w:sz w:val="20"/>
                <w:lang w:eastAsia="zh-CN"/>
              </w:rPr>
            </w:pPr>
            <w:ins w:id="461" w:author="Bella Ma" w:date="2015-05-21T01:22:00Z">
              <w:r w:rsidRPr="00FD270B">
                <w:rPr>
                  <w:rFonts w:ascii="Arial" w:eastAsia="Times New Roman" w:hAnsi="Arial"/>
                  <w:color w:val="auto"/>
                  <w:sz w:val="20"/>
                  <w:lang w:eastAsia="zh-CN"/>
                </w:rPr>
                <w:t xml:space="preserve">A to </w:t>
              </w:r>
              <w:proofErr w:type="spellStart"/>
              <w:r w:rsidRPr="00FD270B">
                <w:rPr>
                  <w:rFonts w:ascii="Arial" w:eastAsia="Times New Roman" w:hAnsi="Arial"/>
                  <w:color w:val="auto"/>
                  <w:sz w:val="20"/>
                  <w:lang w:eastAsia="zh-CN"/>
                </w:rPr>
                <w:t>pwm</w:t>
              </w:r>
              <w:proofErr w:type="spellEnd"/>
              <w:r w:rsidRPr="00FD270B">
                <w:rPr>
                  <w:rFonts w:ascii="Arial" w:eastAsia="Times New Roman" w:hAnsi="Arial"/>
                  <w:color w:val="auto"/>
                  <w:sz w:val="20"/>
                  <w:lang w:eastAsia="zh-CN"/>
                </w:rPr>
                <w:t xml:space="preserve"> 255</w:t>
              </w:r>
            </w:ins>
          </w:p>
        </w:tc>
      </w:tr>
      <w:tr w:rsidR="00FD270B" w:rsidRPr="00FD270B" w14:paraId="64E4DCF5" w14:textId="77777777" w:rsidTr="00FD270B">
        <w:trPr>
          <w:trHeight w:val="315"/>
          <w:ins w:id="462" w:author="Bella Ma" w:date="2015-05-21T01:22:00Z"/>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6A712411" w14:textId="77777777" w:rsidR="00FD270B" w:rsidRPr="00FD270B" w:rsidRDefault="00FD270B" w:rsidP="00FD270B">
            <w:pPr>
              <w:spacing w:after="0"/>
              <w:jc w:val="right"/>
              <w:rPr>
                <w:ins w:id="463" w:author="Bella Ma" w:date="2015-05-21T01:22:00Z"/>
                <w:rFonts w:ascii="Arial" w:eastAsia="Times New Roman" w:hAnsi="Arial"/>
                <w:color w:val="auto"/>
                <w:sz w:val="20"/>
                <w:lang w:eastAsia="zh-CN"/>
              </w:rPr>
            </w:pPr>
            <w:ins w:id="464" w:author="Bella Ma" w:date="2015-05-21T01:22:00Z">
              <w:r w:rsidRPr="00FD270B">
                <w:rPr>
                  <w:rFonts w:ascii="Arial" w:eastAsia="Times New Roman" w:hAnsi="Arial"/>
                  <w:color w:val="auto"/>
                  <w:sz w:val="20"/>
                  <w:lang w:eastAsia="zh-CN"/>
                </w:rPr>
                <w:t>92</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818E8C" w14:textId="77777777" w:rsidR="00FD270B" w:rsidRPr="00FD270B" w:rsidRDefault="00FD270B" w:rsidP="00FD270B">
            <w:pPr>
              <w:spacing w:after="0"/>
              <w:jc w:val="right"/>
              <w:rPr>
                <w:ins w:id="465" w:author="Bella Ma" w:date="2015-05-21T01:22:00Z"/>
                <w:rFonts w:ascii="Arial" w:eastAsia="Times New Roman" w:hAnsi="Arial"/>
                <w:color w:val="auto"/>
                <w:sz w:val="20"/>
                <w:lang w:eastAsia="zh-CN"/>
              </w:rPr>
            </w:pPr>
            <w:ins w:id="466" w:author="Bella Ma" w:date="2015-05-21T01:22:00Z">
              <w:r w:rsidRPr="00FD270B">
                <w:rPr>
                  <w:rFonts w:ascii="Arial" w:eastAsia="Times New Roman" w:hAnsi="Arial"/>
                  <w:color w:val="auto"/>
                  <w:sz w:val="20"/>
                  <w:lang w:eastAsia="zh-CN"/>
                </w:rPr>
                <w:t>69</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4659B1" w14:textId="77777777" w:rsidR="00FD270B" w:rsidRPr="00FD270B" w:rsidRDefault="00FD270B" w:rsidP="00FD270B">
            <w:pPr>
              <w:spacing w:after="0"/>
              <w:jc w:val="right"/>
              <w:rPr>
                <w:ins w:id="467" w:author="Bella Ma" w:date="2015-05-21T01:22:00Z"/>
                <w:rFonts w:ascii="Arial" w:eastAsia="Times New Roman" w:hAnsi="Arial"/>
                <w:color w:val="auto"/>
                <w:sz w:val="20"/>
                <w:lang w:eastAsia="zh-CN"/>
              </w:rPr>
            </w:pPr>
            <w:ins w:id="468" w:author="Bella Ma" w:date="2015-05-21T01:22:00Z">
              <w:r w:rsidRPr="00FD270B">
                <w:rPr>
                  <w:rFonts w:ascii="Arial" w:eastAsia="Times New Roman" w:hAnsi="Arial"/>
                  <w:color w:val="auto"/>
                  <w:sz w:val="20"/>
                  <w:lang w:eastAsia="zh-CN"/>
                </w:rPr>
                <w:t>90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BA40E" w14:textId="77777777" w:rsidR="00FD270B" w:rsidRPr="00FD270B" w:rsidRDefault="00FD270B" w:rsidP="00FD270B">
            <w:pPr>
              <w:spacing w:after="0"/>
              <w:jc w:val="right"/>
              <w:rPr>
                <w:ins w:id="469" w:author="Bella Ma" w:date="2015-05-21T01:22:00Z"/>
                <w:rFonts w:ascii="Arial" w:eastAsia="Times New Roman" w:hAnsi="Arial"/>
                <w:color w:val="auto"/>
                <w:sz w:val="20"/>
                <w:lang w:eastAsia="zh-CN"/>
              </w:rPr>
            </w:pPr>
            <w:ins w:id="470" w:author="Bella Ma" w:date="2015-05-21T01:22:00Z">
              <w:r w:rsidRPr="00FD270B">
                <w:rPr>
                  <w:rFonts w:ascii="Arial" w:eastAsia="Times New Roman" w:hAnsi="Arial"/>
                  <w:color w:val="auto"/>
                  <w:sz w:val="20"/>
                  <w:lang w:eastAsia="zh-CN"/>
                </w:rPr>
                <w:t>68</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1953D" w14:textId="77777777" w:rsidR="00FD270B" w:rsidRPr="00FD270B" w:rsidRDefault="00FD270B" w:rsidP="00FD270B">
            <w:pPr>
              <w:spacing w:after="0"/>
              <w:jc w:val="right"/>
              <w:rPr>
                <w:ins w:id="471" w:author="Bella Ma" w:date="2015-05-21T01:22:00Z"/>
                <w:rFonts w:ascii="Arial" w:eastAsia="Times New Roman" w:hAnsi="Arial"/>
                <w:color w:val="auto"/>
                <w:sz w:val="20"/>
                <w:lang w:eastAsia="zh-CN"/>
              </w:rPr>
            </w:pPr>
            <w:ins w:id="472" w:author="Bella Ma" w:date="2015-05-21T01:22:00Z">
              <w:r w:rsidRPr="00FD270B">
                <w:rPr>
                  <w:rFonts w:ascii="Arial" w:eastAsia="Times New Roman" w:hAnsi="Arial"/>
                  <w:color w:val="auto"/>
                  <w:sz w:val="20"/>
                  <w:lang w:eastAsia="zh-CN"/>
                </w:rPr>
                <w:t>289</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70B12" w14:textId="77777777" w:rsidR="00FD270B" w:rsidRPr="00FD270B" w:rsidRDefault="00FD270B" w:rsidP="00FD270B">
            <w:pPr>
              <w:spacing w:after="0"/>
              <w:jc w:val="right"/>
              <w:rPr>
                <w:ins w:id="473" w:author="Bella Ma" w:date="2015-05-21T01:22:00Z"/>
                <w:rFonts w:ascii="Arial" w:eastAsia="Times New Roman" w:hAnsi="Arial"/>
                <w:color w:val="auto"/>
                <w:sz w:val="20"/>
                <w:lang w:eastAsia="zh-CN"/>
              </w:rPr>
            </w:pPr>
            <w:ins w:id="474" w:author="Bella Ma" w:date="2015-05-21T01:22:00Z">
              <w:r w:rsidRPr="00FD270B">
                <w:rPr>
                  <w:rFonts w:ascii="Arial" w:eastAsia="Times New Roman" w:hAnsi="Arial"/>
                  <w:color w:val="auto"/>
                  <w:sz w:val="20"/>
                  <w:lang w:eastAsia="zh-CN"/>
                </w:rPr>
                <w:t>85</w:t>
              </w:r>
            </w:ins>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007713" w14:textId="77777777" w:rsidR="00FD270B" w:rsidRPr="00FD270B" w:rsidRDefault="00FD270B" w:rsidP="00FD270B">
            <w:pPr>
              <w:spacing w:after="0"/>
              <w:jc w:val="left"/>
              <w:rPr>
                <w:ins w:id="475" w:author="Bella Ma" w:date="2015-05-21T01:22:00Z"/>
                <w:rFonts w:ascii="Arial" w:eastAsia="Times New Roman" w:hAnsi="Arial"/>
                <w:color w:val="auto"/>
                <w:sz w:val="20"/>
                <w:lang w:eastAsia="zh-CN"/>
              </w:rPr>
            </w:pPr>
            <w:ins w:id="476" w:author="Bella Ma" w:date="2015-05-21T01:22:00Z">
              <w:r w:rsidRPr="00FD270B">
                <w:rPr>
                  <w:rFonts w:ascii="Arial" w:eastAsia="Times New Roman" w:hAnsi="Arial"/>
                  <w:color w:val="auto"/>
                  <w:sz w:val="20"/>
                  <w:lang w:eastAsia="zh-CN"/>
                </w:rPr>
                <w:t xml:space="preserve">A to </w:t>
              </w:r>
              <w:proofErr w:type="spellStart"/>
              <w:r w:rsidRPr="00FD270B">
                <w:rPr>
                  <w:rFonts w:ascii="Arial" w:eastAsia="Times New Roman" w:hAnsi="Arial"/>
                  <w:color w:val="auto"/>
                  <w:sz w:val="20"/>
                  <w:lang w:eastAsia="zh-CN"/>
                </w:rPr>
                <w:t>pwm</w:t>
              </w:r>
              <w:proofErr w:type="spellEnd"/>
              <w:r w:rsidRPr="00FD270B">
                <w:rPr>
                  <w:rFonts w:ascii="Arial" w:eastAsia="Times New Roman" w:hAnsi="Arial"/>
                  <w:color w:val="auto"/>
                  <w:sz w:val="20"/>
                  <w:lang w:eastAsia="zh-CN"/>
                </w:rPr>
                <w:t xml:space="preserve"> 255</w:t>
              </w:r>
            </w:ins>
          </w:p>
        </w:tc>
      </w:tr>
      <w:tr w:rsidR="00FD270B" w:rsidRPr="00FD270B" w14:paraId="62618633" w14:textId="77777777" w:rsidTr="00FD270B">
        <w:trPr>
          <w:trHeight w:val="315"/>
          <w:ins w:id="477" w:author="Bella Ma" w:date="2015-05-21T01:22:00Z"/>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3AFD80AA" w14:textId="77777777" w:rsidR="00FD270B" w:rsidRPr="00FD270B" w:rsidRDefault="00FD270B" w:rsidP="00FD270B">
            <w:pPr>
              <w:spacing w:after="0"/>
              <w:jc w:val="right"/>
              <w:rPr>
                <w:ins w:id="478" w:author="Bella Ma" w:date="2015-05-21T01:22:00Z"/>
                <w:rFonts w:ascii="Arial" w:eastAsia="Times New Roman" w:hAnsi="Arial"/>
                <w:color w:val="auto"/>
                <w:sz w:val="20"/>
                <w:lang w:eastAsia="zh-CN"/>
              </w:rPr>
            </w:pPr>
            <w:ins w:id="479" w:author="Bella Ma" w:date="2015-05-21T01:22:00Z">
              <w:r w:rsidRPr="00FD270B">
                <w:rPr>
                  <w:rFonts w:ascii="Arial" w:eastAsia="Times New Roman" w:hAnsi="Arial"/>
                  <w:color w:val="auto"/>
                  <w:sz w:val="20"/>
                  <w:lang w:eastAsia="zh-CN"/>
                </w:rPr>
                <w:t>95</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3DD58C" w14:textId="77777777" w:rsidR="00FD270B" w:rsidRPr="00FD270B" w:rsidRDefault="00FD270B" w:rsidP="00FD270B">
            <w:pPr>
              <w:spacing w:after="0"/>
              <w:jc w:val="right"/>
              <w:rPr>
                <w:ins w:id="480" w:author="Bella Ma" w:date="2015-05-21T01:22:00Z"/>
                <w:rFonts w:ascii="Arial" w:eastAsia="Times New Roman" w:hAnsi="Arial"/>
                <w:color w:val="auto"/>
                <w:sz w:val="20"/>
                <w:lang w:eastAsia="zh-CN"/>
              </w:rPr>
            </w:pPr>
            <w:ins w:id="481" w:author="Bella Ma" w:date="2015-05-21T01:22:00Z">
              <w:r w:rsidRPr="00FD270B">
                <w:rPr>
                  <w:rFonts w:ascii="Arial" w:eastAsia="Times New Roman" w:hAnsi="Arial"/>
                  <w:color w:val="auto"/>
                  <w:sz w:val="20"/>
                  <w:lang w:eastAsia="zh-CN"/>
                </w:rPr>
                <w:t>94</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3622E5" w14:textId="77777777" w:rsidR="00FD270B" w:rsidRPr="00FD270B" w:rsidRDefault="00FD270B" w:rsidP="00FD270B">
            <w:pPr>
              <w:spacing w:after="0"/>
              <w:jc w:val="right"/>
              <w:rPr>
                <w:ins w:id="482" w:author="Bella Ma" w:date="2015-05-21T01:22:00Z"/>
                <w:rFonts w:ascii="Arial" w:eastAsia="Times New Roman" w:hAnsi="Arial"/>
                <w:color w:val="auto"/>
                <w:sz w:val="20"/>
                <w:lang w:eastAsia="zh-CN"/>
              </w:rPr>
            </w:pPr>
            <w:ins w:id="483" w:author="Bella Ma" w:date="2015-05-21T01:22:00Z">
              <w:r w:rsidRPr="00FD270B">
                <w:rPr>
                  <w:rFonts w:ascii="Arial" w:eastAsia="Times New Roman" w:hAnsi="Arial"/>
                  <w:color w:val="auto"/>
                  <w:sz w:val="20"/>
                  <w:lang w:eastAsia="zh-CN"/>
                </w:rPr>
                <w:t>96</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E56629" w14:textId="77777777" w:rsidR="00FD270B" w:rsidRPr="00FD270B" w:rsidRDefault="00FD270B" w:rsidP="00FD270B">
            <w:pPr>
              <w:spacing w:after="0"/>
              <w:jc w:val="right"/>
              <w:rPr>
                <w:ins w:id="484" w:author="Bella Ma" w:date="2015-05-21T01:22:00Z"/>
                <w:rFonts w:ascii="Arial" w:eastAsia="Times New Roman" w:hAnsi="Arial"/>
                <w:color w:val="auto"/>
                <w:sz w:val="20"/>
                <w:lang w:eastAsia="zh-CN"/>
              </w:rPr>
            </w:pPr>
            <w:ins w:id="485" w:author="Bella Ma" w:date="2015-05-21T01:22:00Z">
              <w:r w:rsidRPr="00FD270B">
                <w:rPr>
                  <w:rFonts w:ascii="Arial" w:eastAsia="Times New Roman" w:hAnsi="Arial"/>
                  <w:color w:val="auto"/>
                  <w:sz w:val="20"/>
                  <w:lang w:eastAsia="zh-CN"/>
                </w:rPr>
                <w:t>78</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D0ADC" w14:textId="77777777" w:rsidR="00FD270B" w:rsidRPr="00FD270B" w:rsidRDefault="00FD270B" w:rsidP="00FD270B">
            <w:pPr>
              <w:spacing w:after="0"/>
              <w:jc w:val="right"/>
              <w:rPr>
                <w:ins w:id="486" w:author="Bella Ma" w:date="2015-05-21T01:22:00Z"/>
                <w:rFonts w:ascii="Arial" w:eastAsia="Times New Roman" w:hAnsi="Arial"/>
                <w:color w:val="auto"/>
                <w:sz w:val="20"/>
                <w:lang w:eastAsia="zh-CN"/>
              </w:rPr>
            </w:pPr>
            <w:ins w:id="487" w:author="Bella Ma" w:date="2015-05-21T01:22:00Z">
              <w:r w:rsidRPr="00FD270B">
                <w:rPr>
                  <w:rFonts w:ascii="Arial" w:eastAsia="Times New Roman" w:hAnsi="Arial"/>
                  <w:color w:val="auto"/>
                  <w:sz w:val="20"/>
                  <w:lang w:eastAsia="zh-CN"/>
                </w:rPr>
                <w:t>307</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E67D34" w14:textId="77777777" w:rsidR="00FD270B" w:rsidRPr="00FD270B" w:rsidRDefault="00FD270B" w:rsidP="00FD270B">
            <w:pPr>
              <w:spacing w:after="0"/>
              <w:jc w:val="right"/>
              <w:rPr>
                <w:ins w:id="488" w:author="Bella Ma" w:date="2015-05-21T01:22:00Z"/>
                <w:rFonts w:ascii="Arial" w:eastAsia="Times New Roman" w:hAnsi="Arial"/>
                <w:color w:val="auto"/>
                <w:sz w:val="20"/>
                <w:lang w:eastAsia="zh-CN"/>
              </w:rPr>
            </w:pPr>
            <w:ins w:id="489" w:author="Bella Ma" w:date="2015-05-21T01:22:00Z">
              <w:r w:rsidRPr="00FD270B">
                <w:rPr>
                  <w:rFonts w:ascii="Arial" w:eastAsia="Times New Roman" w:hAnsi="Arial"/>
                  <w:color w:val="auto"/>
                  <w:sz w:val="20"/>
                  <w:lang w:eastAsia="zh-CN"/>
                </w:rPr>
                <w:t>102</w:t>
              </w:r>
            </w:ins>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5E0137" w14:textId="77777777" w:rsidR="00FD270B" w:rsidRPr="00FD270B" w:rsidRDefault="00FD270B" w:rsidP="00FD270B">
            <w:pPr>
              <w:spacing w:after="0"/>
              <w:jc w:val="left"/>
              <w:rPr>
                <w:ins w:id="490" w:author="Bella Ma" w:date="2015-05-21T01:22:00Z"/>
                <w:rFonts w:ascii="Arial" w:eastAsia="Times New Roman" w:hAnsi="Arial"/>
                <w:color w:val="auto"/>
                <w:sz w:val="20"/>
                <w:lang w:eastAsia="zh-CN"/>
              </w:rPr>
            </w:pPr>
            <w:ins w:id="491" w:author="Bella Ma" w:date="2015-05-21T01:22:00Z">
              <w:r w:rsidRPr="00FD270B">
                <w:rPr>
                  <w:rFonts w:ascii="Arial" w:eastAsia="Times New Roman" w:hAnsi="Arial"/>
                  <w:color w:val="auto"/>
                  <w:sz w:val="20"/>
                  <w:lang w:eastAsia="zh-CN"/>
                </w:rPr>
                <w:t xml:space="preserve">C to </w:t>
              </w:r>
              <w:proofErr w:type="spellStart"/>
              <w:r w:rsidRPr="00FD270B">
                <w:rPr>
                  <w:rFonts w:ascii="Arial" w:eastAsia="Times New Roman" w:hAnsi="Arial"/>
                  <w:color w:val="auto"/>
                  <w:sz w:val="20"/>
                  <w:lang w:eastAsia="zh-CN"/>
                </w:rPr>
                <w:t>pwm</w:t>
              </w:r>
              <w:proofErr w:type="spellEnd"/>
              <w:r w:rsidRPr="00FD270B">
                <w:rPr>
                  <w:rFonts w:ascii="Arial" w:eastAsia="Times New Roman" w:hAnsi="Arial"/>
                  <w:color w:val="auto"/>
                  <w:sz w:val="20"/>
                  <w:lang w:eastAsia="zh-CN"/>
                </w:rPr>
                <w:t xml:space="preserve"> 255</w:t>
              </w:r>
            </w:ins>
          </w:p>
        </w:tc>
      </w:tr>
      <w:tr w:rsidR="00FD270B" w:rsidRPr="00FD270B" w14:paraId="2718AD98" w14:textId="77777777" w:rsidTr="00FD270B">
        <w:trPr>
          <w:trHeight w:val="315"/>
          <w:ins w:id="492" w:author="Bella Ma" w:date="2015-05-21T01:22:00Z"/>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52664FF5" w14:textId="77777777" w:rsidR="00FD270B" w:rsidRPr="00FD270B" w:rsidRDefault="00FD270B" w:rsidP="00FD270B">
            <w:pPr>
              <w:spacing w:after="0"/>
              <w:jc w:val="right"/>
              <w:rPr>
                <w:ins w:id="493" w:author="Bella Ma" w:date="2015-05-21T01:22:00Z"/>
                <w:rFonts w:ascii="Arial" w:eastAsia="Times New Roman" w:hAnsi="Arial"/>
                <w:color w:val="auto"/>
                <w:sz w:val="20"/>
                <w:lang w:eastAsia="zh-CN"/>
              </w:rPr>
            </w:pPr>
            <w:ins w:id="494" w:author="Bella Ma" w:date="2015-05-21T01:22:00Z">
              <w:r w:rsidRPr="00FD270B">
                <w:rPr>
                  <w:rFonts w:ascii="Arial" w:eastAsia="Times New Roman" w:hAnsi="Arial"/>
                  <w:color w:val="auto"/>
                  <w:sz w:val="20"/>
                  <w:lang w:eastAsia="zh-CN"/>
                </w:rPr>
                <w:t>44</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164664" w14:textId="77777777" w:rsidR="00FD270B" w:rsidRPr="00FD270B" w:rsidRDefault="00FD270B" w:rsidP="00FD270B">
            <w:pPr>
              <w:spacing w:after="0"/>
              <w:jc w:val="right"/>
              <w:rPr>
                <w:ins w:id="495" w:author="Bella Ma" w:date="2015-05-21T01:22:00Z"/>
                <w:rFonts w:ascii="Arial" w:eastAsia="Times New Roman" w:hAnsi="Arial"/>
                <w:color w:val="auto"/>
                <w:sz w:val="20"/>
                <w:lang w:eastAsia="zh-CN"/>
              </w:rPr>
            </w:pPr>
            <w:ins w:id="496" w:author="Bella Ma" w:date="2015-05-21T01:22:00Z">
              <w:r w:rsidRPr="00FD270B">
                <w:rPr>
                  <w:rFonts w:ascii="Arial" w:eastAsia="Times New Roman" w:hAnsi="Arial"/>
                  <w:color w:val="auto"/>
                  <w:sz w:val="20"/>
                  <w:lang w:eastAsia="zh-CN"/>
                </w:rPr>
                <w:t>113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742BF" w14:textId="77777777" w:rsidR="00FD270B" w:rsidRPr="00FD270B" w:rsidRDefault="00FD270B" w:rsidP="00FD270B">
            <w:pPr>
              <w:spacing w:after="0"/>
              <w:jc w:val="right"/>
              <w:rPr>
                <w:ins w:id="497" w:author="Bella Ma" w:date="2015-05-21T01:22:00Z"/>
                <w:rFonts w:ascii="Arial" w:eastAsia="Times New Roman" w:hAnsi="Arial"/>
                <w:color w:val="auto"/>
                <w:sz w:val="20"/>
                <w:lang w:eastAsia="zh-CN"/>
              </w:rPr>
            </w:pPr>
            <w:ins w:id="498" w:author="Bella Ma" w:date="2015-05-21T01:22:00Z">
              <w:r w:rsidRPr="00FD270B">
                <w:rPr>
                  <w:rFonts w:ascii="Arial" w:eastAsia="Times New Roman" w:hAnsi="Arial"/>
                  <w:color w:val="auto"/>
                  <w:sz w:val="20"/>
                  <w:lang w:eastAsia="zh-CN"/>
                </w:rPr>
                <w:t>93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E859C0" w14:textId="77777777" w:rsidR="00FD270B" w:rsidRPr="00FD270B" w:rsidRDefault="00FD270B" w:rsidP="00FD270B">
            <w:pPr>
              <w:spacing w:after="0"/>
              <w:jc w:val="right"/>
              <w:rPr>
                <w:ins w:id="499" w:author="Bella Ma" w:date="2015-05-21T01:22:00Z"/>
                <w:rFonts w:ascii="Arial" w:eastAsia="Times New Roman" w:hAnsi="Arial"/>
                <w:color w:val="auto"/>
                <w:sz w:val="20"/>
                <w:lang w:eastAsia="zh-CN"/>
              </w:rPr>
            </w:pPr>
            <w:ins w:id="500" w:author="Bella Ma" w:date="2015-05-21T01:22:00Z">
              <w:r w:rsidRPr="00FD270B">
                <w:rPr>
                  <w:rFonts w:ascii="Arial" w:eastAsia="Times New Roman" w:hAnsi="Arial"/>
                  <w:color w:val="auto"/>
                  <w:sz w:val="20"/>
                  <w:lang w:eastAsia="zh-CN"/>
                </w:rPr>
                <w:t>89</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7F5B6" w14:textId="77777777" w:rsidR="00FD270B" w:rsidRPr="00FD270B" w:rsidRDefault="00FD270B" w:rsidP="00FD270B">
            <w:pPr>
              <w:spacing w:after="0"/>
              <w:jc w:val="right"/>
              <w:rPr>
                <w:ins w:id="501" w:author="Bella Ma" w:date="2015-05-21T01:22:00Z"/>
                <w:rFonts w:ascii="Arial" w:eastAsia="Times New Roman" w:hAnsi="Arial"/>
                <w:color w:val="auto"/>
                <w:sz w:val="20"/>
                <w:lang w:eastAsia="zh-CN"/>
              </w:rPr>
            </w:pPr>
            <w:ins w:id="502" w:author="Bella Ma" w:date="2015-05-21T01:22:00Z">
              <w:r w:rsidRPr="00FD270B">
                <w:rPr>
                  <w:rFonts w:ascii="Arial" w:eastAsia="Times New Roman" w:hAnsi="Arial"/>
                  <w:color w:val="auto"/>
                  <w:sz w:val="20"/>
                  <w:lang w:eastAsia="zh-CN"/>
                </w:rPr>
                <w:t>304</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A3497" w14:textId="77777777" w:rsidR="00FD270B" w:rsidRPr="00FD270B" w:rsidRDefault="00FD270B" w:rsidP="00FD270B">
            <w:pPr>
              <w:spacing w:after="0"/>
              <w:jc w:val="right"/>
              <w:rPr>
                <w:ins w:id="503" w:author="Bella Ma" w:date="2015-05-21T01:22:00Z"/>
                <w:rFonts w:ascii="Arial" w:eastAsia="Times New Roman" w:hAnsi="Arial"/>
                <w:color w:val="auto"/>
                <w:sz w:val="20"/>
                <w:lang w:eastAsia="zh-CN"/>
              </w:rPr>
            </w:pPr>
            <w:ins w:id="504" w:author="Bella Ma" w:date="2015-05-21T01:22:00Z">
              <w:r w:rsidRPr="00FD270B">
                <w:rPr>
                  <w:rFonts w:ascii="Arial" w:eastAsia="Times New Roman" w:hAnsi="Arial"/>
                  <w:color w:val="auto"/>
                  <w:sz w:val="20"/>
                  <w:lang w:eastAsia="zh-CN"/>
                </w:rPr>
                <w:t>111</w:t>
              </w:r>
            </w:ins>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3046CC" w14:textId="77777777" w:rsidR="00FD270B" w:rsidRPr="00FD270B" w:rsidRDefault="00FD270B" w:rsidP="00FD270B">
            <w:pPr>
              <w:spacing w:after="0"/>
              <w:jc w:val="left"/>
              <w:rPr>
                <w:ins w:id="505" w:author="Bella Ma" w:date="2015-05-21T01:22:00Z"/>
                <w:rFonts w:ascii="Arial" w:eastAsia="Times New Roman" w:hAnsi="Arial"/>
                <w:color w:val="auto"/>
                <w:sz w:val="20"/>
                <w:lang w:eastAsia="zh-CN"/>
              </w:rPr>
            </w:pPr>
            <w:ins w:id="506" w:author="Bella Ma" w:date="2015-05-21T01:22:00Z">
              <w:r w:rsidRPr="00FD270B">
                <w:rPr>
                  <w:rFonts w:ascii="Arial" w:eastAsia="Times New Roman" w:hAnsi="Arial"/>
                  <w:color w:val="auto"/>
                  <w:sz w:val="20"/>
                  <w:lang w:eastAsia="zh-CN"/>
                </w:rPr>
                <w:t xml:space="preserve">C to </w:t>
              </w:r>
              <w:proofErr w:type="spellStart"/>
              <w:r w:rsidRPr="00FD270B">
                <w:rPr>
                  <w:rFonts w:ascii="Arial" w:eastAsia="Times New Roman" w:hAnsi="Arial"/>
                  <w:color w:val="auto"/>
                  <w:sz w:val="20"/>
                  <w:lang w:eastAsia="zh-CN"/>
                </w:rPr>
                <w:t>pwm</w:t>
              </w:r>
              <w:proofErr w:type="spellEnd"/>
              <w:r w:rsidRPr="00FD270B">
                <w:rPr>
                  <w:rFonts w:ascii="Arial" w:eastAsia="Times New Roman" w:hAnsi="Arial"/>
                  <w:color w:val="auto"/>
                  <w:sz w:val="20"/>
                  <w:lang w:eastAsia="zh-CN"/>
                </w:rPr>
                <w:t xml:space="preserve"> 255</w:t>
              </w:r>
            </w:ins>
          </w:p>
        </w:tc>
      </w:tr>
      <w:tr w:rsidR="00FD270B" w:rsidRPr="00FD270B" w14:paraId="209EB8EB" w14:textId="77777777" w:rsidTr="00FD270B">
        <w:trPr>
          <w:trHeight w:val="315"/>
          <w:ins w:id="507" w:author="Bella Ma" w:date="2015-05-21T01:22:00Z"/>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78C85D82" w14:textId="77777777" w:rsidR="00FD270B" w:rsidRPr="00FD270B" w:rsidRDefault="00FD270B" w:rsidP="00FD270B">
            <w:pPr>
              <w:spacing w:after="0"/>
              <w:jc w:val="right"/>
              <w:rPr>
                <w:ins w:id="508" w:author="Bella Ma" w:date="2015-05-21T01:22:00Z"/>
                <w:rFonts w:ascii="Arial" w:eastAsia="Times New Roman" w:hAnsi="Arial"/>
                <w:color w:val="auto"/>
                <w:sz w:val="20"/>
                <w:lang w:eastAsia="zh-CN"/>
              </w:rPr>
            </w:pPr>
            <w:ins w:id="509" w:author="Bella Ma" w:date="2015-05-21T01:22:00Z">
              <w:r w:rsidRPr="00FD270B">
                <w:rPr>
                  <w:rFonts w:ascii="Arial" w:eastAsia="Times New Roman" w:hAnsi="Arial"/>
                  <w:color w:val="auto"/>
                  <w:sz w:val="20"/>
                  <w:lang w:eastAsia="zh-CN"/>
                </w:rPr>
                <w:t>76</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B83465" w14:textId="77777777" w:rsidR="00FD270B" w:rsidRPr="00FD270B" w:rsidRDefault="00FD270B" w:rsidP="00FD270B">
            <w:pPr>
              <w:spacing w:after="0"/>
              <w:jc w:val="right"/>
              <w:rPr>
                <w:ins w:id="510" w:author="Bella Ma" w:date="2015-05-21T01:22:00Z"/>
                <w:rFonts w:ascii="Arial" w:eastAsia="Times New Roman" w:hAnsi="Arial"/>
                <w:color w:val="auto"/>
                <w:sz w:val="20"/>
                <w:lang w:eastAsia="zh-CN"/>
              </w:rPr>
            </w:pPr>
            <w:ins w:id="511" w:author="Bella Ma" w:date="2015-05-21T01:22:00Z">
              <w:r w:rsidRPr="00FD270B">
                <w:rPr>
                  <w:rFonts w:ascii="Arial" w:eastAsia="Times New Roman" w:hAnsi="Arial"/>
                  <w:color w:val="auto"/>
                  <w:sz w:val="20"/>
                  <w:lang w:eastAsia="zh-CN"/>
                </w:rPr>
                <w:t>115</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EDD62" w14:textId="77777777" w:rsidR="00FD270B" w:rsidRPr="00FD270B" w:rsidRDefault="00FD270B" w:rsidP="00FD270B">
            <w:pPr>
              <w:spacing w:after="0"/>
              <w:jc w:val="right"/>
              <w:rPr>
                <w:ins w:id="512" w:author="Bella Ma" w:date="2015-05-21T01:22:00Z"/>
                <w:rFonts w:ascii="Arial" w:eastAsia="Times New Roman" w:hAnsi="Arial"/>
                <w:color w:val="auto"/>
                <w:sz w:val="20"/>
                <w:lang w:eastAsia="zh-CN"/>
              </w:rPr>
            </w:pPr>
            <w:ins w:id="513" w:author="Bella Ma" w:date="2015-05-21T01:22:00Z">
              <w:r w:rsidRPr="00FD270B">
                <w:rPr>
                  <w:rFonts w:ascii="Arial" w:eastAsia="Times New Roman" w:hAnsi="Arial"/>
                  <w:color w:val="auto"/>
                  <w:sz w:val="20"/>
                  <w:lang w:eastAsia="zh-CN"/>
                </w:rPr>
                <w:t>60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3FD883" w14:textId="77777777" w:rsidR="00FD270B" w:rsidRPr="00FD270B" w:rsidRDefault="00FD270B" w:rsidP="00FD270B">
            <w:pPr>
              <w:spacing w:after="0"/>
              <w:jc w:val="right"/>
              <w:rPr>
                <w:ins w:id="514" w:author="Bella Ma" w:date="2015-05-21T01:22:00Z"/>
                <w:rFonts w:ascii="Arial" w:eastAsia="Times New Roman" w:hAnsi="Arial"/>
                <w:color w:val="auto"/>
                <w:sz w:val="20"/>
                <w:lang w:eastAsia="zh-CN"/>
              </w:rPr>
            </w:pPr>
            <w:ins w:id="515" w:author="Bella Ma" w:date="2015-05-21T01:22:00Z">
              <w:r w:rsidRPr="00FD270B">
                <w:rPr>
                  <w:rFonts w:ascii="Arial" w:eastAsia="Times New Roman" w:hAnsi="Arial"/>
                  <w:color w:val="auto"/>
                  <w:sz w:val="20"/>
                  <w:lang w:eastAsia="zh-CN"/>
                </w:rPr>
                <w:t>88</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61E040" w14:textId="77777777" w:rsidR="00FD270B" w:rsidRPr="00FD270B" w:rsidRDefault="00FD270B" w:rsidP="00FD270B">
            <w:pPr>
              <w:spacing w:after="0"/>
              <w:jc w:val="right"/>
              <w:rPr>
                <w:ins w:id="516" w:author="Bella Ma" w:date="2015-05-21T01:22:00Z"/>
                <w:rFonts w:ascii="Arial" w:eastAsia="Times New Roman" w:hAnsi="Arial"/>
                <w:color w:val="auto"/>
                <w:sz w:val="20"/>
                <w:lang w:eastAsia="zh-CN"/>
              </w:rPr>
            </w:pPr>
            <w:ins w:id="517" w:author="Bella Ma" w:date="2015-05-21T01:22:00Z">
              <w:r w:rsidRPr="00FD270B">
                <w:rPr>
                  <w:rFonts w:ascii="Arial" w:eastAsia="Times New Roman" w:hAnsi="Arial"/>
                  <w:color w:val="auto"/>
                  <w:sz w:val="20"/>
                  <w:lang w:eastAsia="zh-CN"/>
                </w:rPr>
                <w:t>283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E4B5BD" w14:textId="77777777" w:rsidR="00FD270B" w:rsidRPr="00FD270B" w:rsidRDefault="00FD270B" w:rsidP="00FD270B">
            <w:pPr>
              <w:spacing w:after="0"/>
              <w:jc w:val="right"/>
              <w:rPr>
                <w:ins w:id="518" w:author="Bella Ma" w:date="2015-05-21T01:22:00Z"/>
                <w:rFonts w:ascii="Arial" w:eastAsia="Times New Roman" w:hAnsi="Arial"/>
                <w:color w:val="auto"/>
                <w:sz w:val="20"/>
                <w:lang w:eastAsia="zh-CN"/>
              </w:rPr>
            </w:pPr>
            <w:ins w:id="519" w:author="Bella Ma" w:date="2015-05-21T01:22:00Z">
              <w:r w:rsidRPr="00FD270B">
                <w:rPr>
                  <w:rFonts w:ascii="Arial" w:eastAsia="Times New Roman" w:hAnsi="Arial"/>
                  <w:color w:val="auto"/>
                  <w:sz w:val="20"/>
                  <w:lang w:eastAsia="zh-CN"/>
                </w:rPr>
                <w:t>112</w:t>
              </w:r>
            </w:ins>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1D003C" w14:textId="77777777" w:rsidR="00FD270B" w:rsidRPr="00FD270B" w:rsidRDefault="00FD270B" w:rsidP="00FD270B">
            <w:pPr>
              <w:spacing w:after="0"/>
              <w:jc w:val="left"/>
              <w:rPr>
                <w:ins w:id="520" w:author="Bella Ma" w:date="2015-05-21T01:22:00Z"/>
                <w:rFonts w:ascii="Arial" w:eastAsia="Times New Roman" w:hAnsi="Arial"/>
                <w:color w:val="auto"/>
                <w:sz w:val="20"/>
                <w:lang w:eastAsia="zh-CN"/>
              </w:rPr>
            </w:pPr>
            <w:ins w:id="521" w:author="Bella Ma" w:date="2015-05-21T01:22:00Z">
              <w:r w:rsidRPr="00FD270B">
                <w:rPr>
                  <w:rFonts w:ascii="Arial" w:eastAsia="Times New Roman" w:hAnsi="Arial"/>
                  <w:color w:val="auto"/>
                  <w:sz w:val="20"/>
                  <w:lang w:eastAsia="zh-CN"/>
                </w:rPr>
                <w:t xml:space="preserve">C to </w:t>
              </w:r>
              <w:proofErr w:type="spellStart"/>
              <w:r w:rsidRPr="00FD270B">
                <w:rPr>
                  <w:rFonts w:ascii="Arial" w:eastAsia="Times New Roman" w:hAnsi="Arial"/>
                  <w:color w:val="auto"/>
                  <w:sz w:val="20"/>
                  <w:lang w:eastAsia="zh-CN"/>
                </w:rPr>
                <w:t>pwm</w:t>
              </w:r>
              <w:proofErr w:type="spellEnd"/>
              <w:r w:rsidRPr="00FD270B">
                <w:rPr>
                  <w:rFonts w:ascii="Arial" w:eastAsia="Times New Roman" w:hAnsi="Arial"/>
                  <w:color w:val="auto"/>
                  <w:sz w:val="20"/>
                  <w:lang w:eastAsia="zh-CN"/>
                </w:rPr>
                <w:t xml:space="preserve"> 255</w:t>
              </w:r>
            </w:ins>
          </w:p>
        </w:tc>
      </w:tr>
      <w:tr w:rsidR="00FD270B" w:rsidRPr="00FD270B" w14:paraId="27C4E0D4" w14:textId="77777777" w:rsidTr="00FD270B">
        <w:trPr>
          <w:trHeight w:val="315"/>
          <w:ins w:id="522" w:author="Bella Ma" w:date="2015-05-21T01:22:00Z"/>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0428CEEA" w14:textId="77777777" w:rsidR="00FD270B" w:rsidRPr="00FD270B" w:rsidRDefault="00FD270B" w:rsidP="00FD270B">
            <w:pPr>
              <w:spacing w:after="0"/>
              <w:jc w:val="right"/>
              <w:rPr>
                <w:ins w:id="523" w:author="Bella Ma" w:date="2015-05-21T01:22:00Z"/>
                <w:rFonts w:ascii="Arial" w:eastAsia="Times New Roman" w:hAnsi="Arial"/>
                <w:color w:val="auto"/>
                <w:sz w:val="20"/>
                <w:lang w:eastAsia="zh-CN"/>
              </w:rPr>
            </w:pPr>
            <w:ins w:id="524" w:author="Bella Ma" w:date="2015-05-21T01:22:00Z">
              <w:r w:rsidRPr="00FD270B">
                <w:rPr>
                  <w:rFonts w:ascii="Arial" w:eastAsia="Times New Roman" w:hAnsi="Arial"/>
                  <w:color w:val="auto"/>
                  <w:sz w:val="20"/>
                  <w:lang w:eastAsia="zh-CN"/>
                </w:rPr>
                <w:t>252</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69BAF" w14:textId="77777777" w:rsidR="00FD270B" w:rsidRPr="00FD270B" w:rsidRDefault="00FD270B" w:rsidP="00FD270B">
            <w:pPr>
              <w:spacing w:after="0"/>
              <w:jc w:val="right"/>
              <w:rPr>
                <w:ins w:id="525" w:author="Bella Ma" w:date="2015-05-21T01:22:00Z"/>
                <w:rFonts w:ascii="Arial" w:eastAsia="Times New Roman" w:hAnsi="Arial"/>
                <w:color w:val="auto"/>
                <w:sz w:val="20"/>
                <w:lang w:eastAsia="zh-CN"/>
              </w:rPr>
            </w:pPr>
            <w:ins w:id="526" w:author="Bella Ma" w:date="2015-05-21T01:22:00Z">
              <w:r w:rsidRPr="00FD270B">
                <w:rPr>
                  <w:rFonts w:ascii="Arial" w:eastAsia="Times New Roman" w:hAnsi="Arial"/>
                  <w:color w:val="auto"/>
                  <w:sz w:val="20"/>
                  <w:lang w:eastAsia="zh-CN"/>
                </w:rPr>
                <w:t>175</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DF56A7" w14:textId="77777777" w:rsidR="00FD270B" w:rsidRPr="00FD270B" w:rsidRDefault="00FD270B" w:rsidP="00FD270B">
            <w:pPr>
              <w:spacing w:after="0"/>
              <w:jc w:val="right"/>
              <w:rPr>
                <w:ins w:id="527" w:author="Bella Ma" w:date="2015-05-21T01:22:00Z"/>
                <w:rFonts w:ascii="Arial" w:eastAsia="Times New Roman" w:hAnsi="Arial"/>
                <w:color w:val="auto"/>
                <w:sz w:val="20"/>
                <w:lang w:eastAsia="zh-CN"/>
              </w:rPr>
            </w:pPr>
            <w:ins w:id="528" w:author="Bella Ma" w:date="2015-05-21T01:22:00Z">
              <w:r w:rsidRPr="00FD270B">
                <w:rPr>
                  <w:rFonts w:ascii="Arial" w:eastAsia="Times New Roman" w:hAnsi="Arial"/>
                  <w:color w:val="auto"/>
                  <w:sz w:val="20"/>
                  <w:lang w:eastAsia="zh-CN"/>
                </w:rPr>
                <w:t>248</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0C027D" w14:textId="77777777" w:rsidR="00FD270B" w:rsidRPr="00FD270B" w:rsidRDefault="00FD270B" w:rsidP="00FD270B">
            <w:pPr>
              <w:spacing w:after="0"/>
              <w:jc w:val="right"/>
              <w:rPr>
                <w:ins w:id="529" w:author="Bella Ma" w:date="2015-05-21T01:22:00Z"/>
                <w:rFonts w:ascii="Arial" w:eastAsia="Times New Roman" w:hAnsi="Arial"/>
                <w:color w:val="auto"/>
                <w:sz w:val="20"/>
                <w:lang w:eastAsia="zh-CN"/>
              </w:rPr>
            </w:pPr>
            <w:ins w:id="530" w:author="Bella Ma" w:date="2015-05-21T01:22:00Z">
              <w:r w:rsidRPr="00FD270B">
                <w:rPr>
                  <w:rFonts w:ascii="Arial" w:eastAsia="Times New Roman" w:hAnsi="Arial"/>
                  <w:color w:val="auto"/>
                  <w:sz w:val="20"/>
                  <w:lang w:eastAsia="zh-CN"/>
                </w:rPr>
                <w:t>173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C82344" w14:textId="77777777" w:rsidR="00FD270B" w:rsidRPr="00FD270B" w:rsidRDefault="00FD270B" w:rsidP="00FD270B">
            <w:pPr>
              <w:spacing w:after="0"/>
              <w:jc w:val="right"/>
              <w:rPr>
                <w:ins w:id="531" w:author="Bella Ma" w:date="2015-05-21T01:22:00Z"/>
                <w:rFonts w:ascii="Arial" w:eastAsia="Times New Roman" w:hAnsi="Arial"/>
                <w:color w:val="auto"/>
                <w:sz w:val="20"/>
                <w:lang w:eastAsia="zh-CN"/>
              </w:rPr>
            </w:pPr>
            <w:ins w:id="532" w:author="Bella Ma" w:date="2015-05-21T01:22:00Z">
              <w:r w:rsidRPr="00FD270B">
                <w:rPr>
                  <w:rFonts w:ascii="Arial" w:eastAsia="Times New Roman" w:hAnsi="Arial"/>
                  <w:color w:val="auto"/>
                  <w:sz w:val="20"/>
                  <w:lang w:eastAsia="zh-CN"/>
                </w:rPr>
                <w:t>260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DC7D6" w14:textId="77777777" w:rsidR="00FD270B" w:rsidRPr="00FD270B" w:rsidRDefault="00FD270B" w:rsidP="00FD270B">
            <w:pPr>
              <w:spacing w:after="0"/>
              <w:jc w:val="right"/>
              <w:rPr>
                <w:ins w:id="533" w:author="Bella Ma" w:date="2015-05-21T01:22:00Z"/>
                <w:rFonts w:ascii="Arial" w:eastAsia="Times New Roman" w:hAnsi="Arial"/>
                <w:color w:val="auto"/>
                <w:sz w:val="20"/>
                <w:lang w:eastAsia="zh-CN"/>
              </w:rPr>
            </w:pPr>
            <w:ins w:id="534" w:author="Bella Ma" w:date="2015-05-21T01:22:00Z">
              <w:r w:rsidRPr="00FD270B">
                <w:rPr>
                  <w:rFonts w:ascii="Arial" w:eastAsia="Times New Roman" w:hAnsi="Arial"/>
                  <w:color w:val="auto"/>
                  <w:sz w:val="20"/>
                  <w:lang w:eastAsia="zh-CN"/>
                </w:rPr>
                <w:t>175</w:t>
              </w:r>
            </w:ins>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E8384E" w14:textId="77777777" w:rsidR="00FD270B" w:rsidRPr="00FD270B" w:rsidRDefault="00FD270B" w:rsidP="00FD270B">
            <w:pPr>
              <w:spacing w:after="0"/>
              <w:jc w:val="left"/>
              <w:rPr>
                <w:ins w:id="535" w:author="Bella Ma" w:date="2015-05-21T01:22:00Z"/>
                <w:rFonts w:ascii="Arial" w:eastAsia="Times New Roman" w:hAnsi="Arial"/>
                <w:color w:val="auto"/>
                <w:sz w:val="20"/>
                <w:lang w:eastAsia="zh-CN"/>
              </w:rPr>
            </w:pPr>
            <w:ins w:id="536" w:author="Bella Ma" w:date="2015-05-21T01:22:00Z">
              <w:r w:rsidRPr="00FD270B">
                <w:rPr>
                  <w:rFonts w:ascii="Arial" w:eastAsia="Times New Roman" w:hAnsi="Arial"/>
                  <w:color w:val="auto"/>
                  <w:sz w:val="20"/>
                  <w:lang w:eastAsia="zh-CN"/>
                </w:rPr>
                <w:t xml:space="preserve">A to </w:t>
              </w:r>
              <w:proofErr w:type="spellStart"/>
              <w:r w:rsidRPr="00FD270B">
                <w:rPr>
                  <w:rFonts w:ascii="Arial" w:eastAsia="Times New Roman" w:hAnsi="Arial"/>
                  <w:color w:val="auto"/>
                  <w:sz w:val="20"/>
                  <w:lang w:eastAsia="zh-CN"/>
                </w:rPr>
                <w:t>pwm</w:t>
              </w:r>
              <w:proofErr w:type="spellEnd"/>
              <w:r w:rsidRPr="00FD270B">
                <w:rPr>
                  <w:rFonts w:ascii="Arial" w:eastAsia="Times New Roman" w:hAnsi="Arial"/>
                  <w:color w:val="auto"/>
                  <w:sz w:val="20"/>
                  <w:lang w:eastAsia="zh-CN"/>
                </w:rPr>
                <w:t xml:space="preserve"> 255</w:t>
              </w:r>
            </w:ins>
          </w:p>
        </w:tc>
      </w:tr>
      <w:tr w:rsidR="00FD270B" w:rsidRPr="00FD270B" w14:paraId="6DCFD25D" w14:textId="77777777" w:rsidTr="00FD270B">
        <w:trPr>
          <w:trHeight w:val="315"/>
          <w:ins w:id="537" w:author="Bella Ma" w:date="2015-05-21T01:22:00Z"/>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46F1EC59" w14:textId="77777777" w:rsidR="00FD270B" w:rsidRPr="00FD270B" w:rsidRDefault="00FD270B" w:rsidP="00FD270B">
            <w:pPr>
              <w:spacing w:after="0"/>
              <w:jc w:val="right"/>
              <w:rPr>
                <w:ins w:id="538" w:author="Bella Ma" w:date="2015-05-21T01:22:00Z"/>
                <w:rFonts w:ascii="Arial" w:eastAsia="Times New Roman" w:hAnsi="Arial"/>
                <w:color w:val="auto"/>
                <w:sz w:val="20"/>
                <w:lang w:eastAsia="zh-CN"/>
              </w:rPr>
            </w:pPr>
            <w:ins w:id="539" w:author="Bella Ma" w:date="2015-05-21T01:22:00Z">
              <w:r w:rsidRPr="00FD270B">
                <w:rPr>
                  <w:rFonts w:ascii="Arial" w:eastAsia="Times New Roman" w:hAnsi="Arial"/>
                  <w:color w:val="auto"/>
                  <w:sz w:val="20"/>
                  <w:lang w:eastAsia="zh-CN"/>
                </w:rPr>
                <w:t>169</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4E92C" w14:textId="77777777" w:rsidR="00FD270B" w:rsidRPr="00FD270B" w:rsidRDefault="00FD270B" w:rsidP="00FD270B">
            <w:pPr>
              <w:spacing w:after="0"/>
              <w:jc w:val="right"/>
              <w:rPr>
                <w:ins w:id="540" w:author="Bella Ma" w:date="2015-05-21T01:22:00Z"/>
                <w:rFonts w:ascii="Arial" w:eastAsia="Times New Roman" w:hAnsi="Arial"/>
                <w:color w:val="auto"/>
                <w:sz w:val="20"/>
                <w:lang w:eastAsia="zh-CN"/>
              </w:rPr>
            </w:pPr>
            <w:ins w:id="541" w:author="Bella Ma" w:date="2015-05-21T01:22:00Z">
              <w:r w:rsidRPr="00FD270B">
                <w:rPr>
                  <w:rFonts w:ascii="Arial" w:eastAsia="Times New Roman" w:hAnsi="Arial"/>
                  <w:color w:val="auto"/>
                  <w:sz w:val="20"/>
                  <w:lang w:eastAsia="zh-CN"/>
                </w:rPr>
                <w:t>184</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722AD4" w14:textId="77777777" w:rsidR="00FD270B" w:rsidRPr="00FD270B" w:rsidRDefault="00FD270B" w:rsidP="00FD270B">
            <w:pPr>
              <w:spacing w:after="0"/>
              <w:jc w:val="right"/>
              <w:rPr>
                <w:ins w:id="542" w:author="Bella Ma" w:date="2015-05-21T01:22:00Z"/>
                <w:rFonts w:ascii="Arial" w:eastAsia="Times New Roman" w:hAnsi="Arial"/>
                <w:color w:val="auto"/>
                <w:sz w:val="20"/>
                <w:lang w:eastAsia="zh-CN"/>
              </w:rPr>
            </w:pPr>
            <w:ins w:id="543" w:author="Bella Ma" w:date="2015-05-21T01:22:00Z">
              <w:r w:rsidRPr="00FD270B">
                <w:rPr>
                  <w:rFonts w:ascii="Arial" w:eastAsia="Times New Roman" w:hAnsi="Arial"/>
                  <w:color w:val="auto"/>
                  <w:sz w:val="20"/>
                  <w:lang w:eastAsia="zh-CN"/>
                </w:rPr>
                <w:t>248</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1EBCB" w14:textId="77777777" w:rsidR="00FD270B" w:rsidRPr="00FD270B" w:rsidRDefault="00FD270B" w:rsidP="00FD270B">
            <w:pPr>
              <w:spacing w:after="0"/>
              <w:jc w:val="right"/>
              <w:rPr>
                <w:ins w:id="544" w:author="Bella Ma" w:date="2015-05-21T01:22:00Z"/>
                <w:rFonts w:ascii="Arial" w:eastAsia="Times New Roman" w:hAnsi="Arial"/>
                <w:color w:val="auto"/>
                <w:sz w:val="20"/>
                <w:lang w:eastAsia="zh-CN"/>
              </w:rPr>
            </w:pPr>
            <w:ins w:id="545" w:author="Bella Ma" w:date="2015-05-21T01:22:00Z">
              <w:r w:rsidRPr="00FD270B">
                <w:rPr>
                  <w:rFonts w:ascii="Arial" w:eastAsia="Times New Roman" w:hAnsi="Arial"/>
                  <w:color w:val="auto"/>
                  <w:sz w:val="20"/>
                  <w:lang w:eastAsia="zh-CN"/>
                </w:rPr>
                <w:t>175</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1FB059" w14:textId="77777777" w:rsidR="00FD270B" w:rsidRPr="00FD270B" w:rsidRDefault="00FD270B" w:rsidP="00FD270B">
            <w:pPr>
              <w:spacing w:after="0"/>
              <w:jc w:val="right"/>
              <w:rPr>
                <w:ins w:id="546" w:author="Bella Ma" w:date="2015-05-21T01:22:00Z"/>
                <w:rFonts w:ascii="Arial" w:eastAsia="Times New Roman" w:hAnsi="Arial"/>
                <w:color w:val="auto"/>
                <w:sz w:val="20"/>
                <w:lang w:eastAsia="zh-CN"/>
              </w:rPr>
            </w:pPr>
            <w:ins w:id="547" w:author="Bella Ma" w:date="2015-05-21T01:22:00Z">
              <w:r w:rsidRPr="00FD270B">
                <w:rPr>
                  <w:rFonts w:ascii="Arial" w:eastAsia="Times New Roman" w:hAnsi="Arial"/>
                  <w:color w:val="auto"/>
                  <w:sz w:val="20"/>
                  <w:lang w:eastAsia="zh-CN"/>
                </w:rPr>
                <w:t>261</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BD2BDC" w14:textId="77777777" w:rsidR="00FD270B" w:rsidRPr="00FD270B" w:rsidRDefault="00FD270B" w:rsidP="00FD270B">
            <w:pPr>
              <w:spacing w:after="0"/>
              <w:jc w:val="right"/>
              <w:rPr>
                <w:ins w:id="548" w:author="Bella Ma" w:date="2015-05-21T01:22:00Z"/>
                <w:rFonts w:ascii="Arial" w:eastAsia="Times New Roman" w:hAnsi="Arial"/>
                <w:color w:val="auto"/>
                <w:sz w:val="20"/>
                <w:lang w:eastAsia="zh-CN"/>
              </w:rPr>
            </w:pPr>
            <w:ins w:id="549" w:author="Bella Ma" w:date="2015-05-21T01:22:00Z">
              <w:r w:rsidRPr="00FD270B">
                <w:rPr>
                  <w:rFonts w:ascii="Arial" w:eastAsia="Times New Roman" w:hAnsi="Arial"/>
                  <w:color w:val="auto"/>
                  <w:sz w:val="20"/>
                  <w:lang w:eastAsia="zh-CN"/>
                </w:rPr>
                <w:t>177</w:t>
              </w:r>
            </w:ins>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48757B" w14:textId="77777777" w:rsidR="00FD270B" w:rsidRPr="00FD270B" w:rsidRDefault="00FD270B" w:rsidP="00FD270B">
            <w:pPr>
              <w:spacing w:after="0"/>
              <w:jc w:val="left"/>
              <w:rPr>
                <w:ins w:id="550" w:author="Bella Ma" w:date="2015-05-21T01:22:00Z"/>
                <w:rFonts w:ascii="Arial" w:eastAsia="Times New Roman" w:hAnsi="Arial"/>
                <w:color w:val="auto"/>
                <w:sz w:val="20"/>
                <w:lang w:eastAsia="zh-CN"/>
              </w:rPr>
            </w:pPr>
            <w:ins w:id="551" w:author="Bella Ma" w:date="2015-05-21T01:22:00Z">
              <w:r w:rsidRPr="00FD270B">
                <w:rPr>
                  <w:rFonts w:ascii="Arial" w:eastAsia="Times New Roman" w:hAnsi="Arial"/>
                  <w:color w:val="auto"/>
                  <w:sz w:val="20"/>
                  <w:lang w:eastAsia="zh-CN"/>
                </w:rPr>
                <w:t xml:space="preserve">A to </w:t>
              </w:r>
              <w:proofErr w:type="spellStart"/>
              <w:r w:rsidRPr="00FD270B">
                <w:rPr>
                  <w:rFonts w:ascii="Arial" w:eastAsia="Times New Roman" w:hAnsi="Arial"/>
                  <w:color w:val="auto"/>
                  <w:sz w:val="20"/>
                  <w:lang w:eastAsia="zh-CN"/>
                </w:rPr>
                <w:t>pwm</w:t>
              </w:r>
              <w:proofErr w:type="spellEnd"/>
              <w:r w:rsidRPr="00FD270B">
                <w:rPr>
                  <w:rFonts w:ascii="Arial" w:eastAsia="Times New Roman" w:hAnsi="Arial"/>
                  <w:color w:val="auto"/>
                  <w:sz w:val="20"/>
                  <w:lang w:eastAsia="zh-CN"/>
                </w:rPr>
                <w:t xml:space="preserve"> 255</w:t>
              </w:r>
            </w:ins>
          </w:p>
        </w:tc>
      </w:tr>
      <w:tr w:rsidR="00FD270B" w:rsidRPr="00FD270B" w14:paraId="542C5DC9" w14:textId="77777777" w:rsidTr="00FD270B">
        <w:trPr>
          <w:trHeight w:val="315"/>
          <w:ins w:id="552" w:author="Bella Ma" w:date="2015-05-21T01:22:00Z"/>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58C61C17" w14:textId="77777777" w:rsidR="00FD270B" w:rsidRPr="00FD270B" w:rsidRDefault="00FD270B" w:rsidP="00FD270B">
            <w:pPr>
              <w:spacing w:after="0"/>
              <w:jc w:val="right"/>
              <w:rPr>
                <w:ins w:id="553" w:author="Bella Ma" w:date="2015-05-21T01:22:00Z"/>
                <w:rFonts w:ascii="Arial" w:eastAsia="Times New Roman" w:hAnsi="Arial"/>
                <w:color w:val="auto"/>
                <w:sz w:val="20"/>
                <w:lang w:eastAsia="zh-CN"/>
              </w:rPr>
            </w:pPr>
            <w:ins w:id="554" w:author="Bella Ma" w:date="2015-05-21T01:22:00Z">
              <w:r w:rsidRPr="00FD270B">
                <w:rPr>
                  <w:rFonts w:ascii="Arial" w:eastAsia="Times New Roman" w:hAnsi="Arial"/>
                  <w:color w:val="auto"/>
                  <w:sz w:val="20"/>
                  <w:lang w:eastAsia="zh-CN"/>
                </w:rPr>
                <w:t>251</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30842F" w14:textId="77777777" w:rsidR="00FD270B" w:rsidRPr="00FD270B" w:rsidRDefault="00FD270B" w:rsidP="00FD270B">
            <w:pPr>
              <w:spacing w:after="0"/>
              <w:jc w:val="right"/>
              <w:rPr>
                <w:ins w:id="555" w:author="Bella Ma" w:date="2015-05-21T01:22:00Z"/>
                <w:rFonts w:ascii="Arial" w:eastAsia="Times New Roman" w:hAnsi="Arial"/>
                <w:color w:val="auto"/>
                <w:sz w:val="20"/>
                <w:lang w:eastAsia="zh-CN"/>
              </w:rPr>
            </w:pPr>
            <w:ins w:id="556" w:author="Bella Ma" w:date="2015-05-21T01:22:00Z">
              <w:r w:rsidRPr="00FD270B">
                <w:rPr>
                  <w:rFonts w:ascii="Arial" w:eastAsia="Times New Roman" w:hAnsi="Arial"/>
                  <w:color w:val="auto"/>
                  <w:sz w:val="20"/>
                  <w:lang w:eastAsia="zh-CN"/>
                </w:rPr>
                <w:t>177</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BD325" w14:textId="77777777" w:rsidR="00FD270B" w:rsidRPr="00FD270B" w:rsidRDefault="00FD270B" w:rsidP="00FD270B">
            <w:pPr>
              <w:spacing w:after="0"/>
              <w:jc w:val="right"/>
              <w:rPr>
                <w:ins w:id="557" w:author="Bella Ma" w:date="2015-05-21T01:22:00Z"/>
                <w:rFonts w:ascii="Arial" w:eastAsia="Times New Roman" w:hAnsi="Arial"/>
                <w:color w:val="auto"/>
                <w:sz w:val="20"/>
                <w:lang w:eastAsia="zh-CN"/>
              </w:rPr>
            </w:pPr>
            <w:ins w:id="558" w:author="Bella Ma" w:date="2015-05-21T01:22:00Z">
              <w:r w:rsidRPr="00FD270B">
                <w:rPr>
                  <w:rFonts w:ascii="Arial" w:eastAsia="Times New Roman" w:hAnsi="Arial"/>
                  <w:color w:val="auto"/>
                  <w:sz w:val="20"/>
                  <w:lang w:eastAsia="zh-CN"/>
                </w:rPr>
                <w:t>247</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F004A3" w14:textId="77777777" w:rsidR="00FD270B" w:rsidRPr="00FD270B" w:rsidRDefault="00FD270B" w:rsidP="00FD270B">
            <w:pPr>
              <w:spacing w:after="0"/>
              <w:jc w:val="right"/>
              <w:rPr>
                <w:ins w:id="559" w:author="Bella Ma" w:date="2015-05-21T01:22:00Z"/>
                <w:rFonts w:ascii="Arial" w:eastAsia="Times New Roman" w:hAnsi="Arial"/>
                <w:color w:val="auto"/>
                <w:sz w:val="20"/>
                <w:lang w:eastAsia="zh-CN"/>
              </w:rPr>
            </w:pPr>
            <w:ins w:id="560" w:author="Bella Ma" w:date="2015-05-21T01:22:00Z">
              <w:r w:rsidRPr="00FD270B">
                <w:rPr>
                  <w:rFonts w:ascii="Arial" w:eastAsia="Times New Roman" w:hAnsi="Arial"/>
                  <w:color w:val="auto"/>
                  <w:sz w:val="20"/>
                  <w:lang w:eastAsia="zh-CN"/>
                </w:rPr>
                <w:t>177</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EC504" w14:textId="77777777" w:rsidR="00FD270B" w:rsidRPr="00FD270B" w:rsidRDefault="00FD270B" w:rsidP="00FD270B">
            <w:pPr>
              <w:spacing w:after="0"/>
              <w:jc w:val="right"/>
              <w:rPr>
                <w:ins w:id="561" w:author="Bella Ma" w:date="2015-05-21T01:22:00Z"/>
                <w:rFonts w:ascii="Arial" w:eastAsia="Times New Roman" w:hAnsi="Arial"/>
                <w:color w:val="auto"/>
                <w:sz w:val="20"/>
                <w:lang w:eastAsia="zh-CN"/>
              </w:rPr>
            </w:pPr>
            <w:ins w:id="562" w:author="Bella Ma" w:date="2015-05-21T01:22:00Z">
              <w:r w:rsidRPr="00FD270B">
                <w:rPr>
                  <w:rFonts w:ascii="Arial" w:eastAsia="Times New Roman" w:hAnsi="Arial"/>
                  <w:color w:val="auto"/>
                  <w:sz w:val="20"/>
                  <w:lang w:eastAsia="zh-CN"/>
                </w:rPr>
                <w:t>260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09288E" w14:textId="77777777" w:rsidR="00FD270B" w:rsidRPr="00FD270B" w:rsidRDefault="00FD270B" w:rsidP="00FD270B">
            <w:pPr>
              <w:spacing w:after="0"/>
              <w:jc w:val="right"/>
              <w:rPr>
                <w:ins w:id="563" w:author="Bella Ma" w:date="2015-05-21T01:22:00Z"/>
                <w:rFonts w:ascii="Arial" w:eastAsia="Times New Roman" w:hAnsi="Arial"/>
                <w:color w:val="auto"/>
                <w:sz w:val="20"/>
                <w:lang w:eastAsia="zh-CN"/>
              </w:rPr>
            </w:pPr>
            <w:ins w:id="564" w:author="Bella Ma" w:date="2015-05-21T01:22:00Z">
              <w:r w:rsidRPr="00FD270B">
                <w:rPr>
                  <w:rFonts w:ascii="Arial" w:eastAsia="Times New Roman" w:hAnsi="Arial"/>
                  <w:color w:val="auto"/>
                  <w:sz w:val="20"/>
                  <w:lang w:eastAsia="zh-CN"/>
                </w:rPr>
                <w:t>175</w:t>
              </w:r>
            </w:ins>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65C466" w14:textId="77777777" w:rsidR="00FD270B" w:rsidRPr="00FD270B" w:rsidRDefault="00FD270B" w:rsidP="00FD270B">
            <w:pPr>
              <w:spacing w:after="0"/>
              <w:jc w:val="left"/>
              <w:rPr>
                <w:ins w:id="565" w:author="Bella Ma" w:date="2015-05-21T01:22:00Z"/>
                <w:rFonts w:ascii="Arial" w:eastAsia="Times New Roman" w:hAnsi="Arial"/>
                <w:color w:val="auto"/>
                <w:sz w:val="20"/>
                <w:lang w:eastAsia="zh-CN"/>
              </w:rPr>
            </w:pPr>
            <w:ins w:id="566" w:author="Bella Ma" w:date="2015-05-21T01:22:00Z">
              <w:r w:rsidRPr="00FD270B">
                <w:rPr>
                  <w:rFonts w:ascii="Arial" w:eastAsia="Times New Roman" w:hAnsi="Arial"/>
                  <w:color w:val="auto"/>
                  <w:sz w:val="20"/>
                  <w:lang w:eastAsia="zh-CN"/>
                </w:rPr>
                <w:t xml:space="preserve">A to </w:t>
              </w:r>
              <w:proofErr w:type="spellStart"/>
              <w:r w:rsidRPr="00FD270B">
                <w:rPr>
                  <w:rFonts w:ascii="Arial" w:eastAsia="Times New Roman" w:hAnsi="Arial"/>
                  <w:color w:val="auto"/>
                  <w:sz w:val="20"/>
                  <w:lang w:eastAsia="zh-CN"/>
                </w:rPr>
                <w:t>pwm</w:t>
              </w:r>
              <w:proofErr w:type="spellEnd"/>
              <w:r w:rsidRPr="00FD270B">
                <w:rPr>
                  <w:rFonts w:ascii="Arial" w:eastAsia="Times New Roman" w:hAnsi="Arial"/>
                  <w:color w:val="auto"/>
                  <w:sz w:val="20"/>
                  <w:lang w:eastAsia="zh-CN"/>
                </w:rPr>
                <w:t xml:space="preserve"> 255</w:t>
              </w:r>
            </w:ins>
          </w:p>
        </w:tc>
      </w:tr>
      <w:tr w:rsidR="00FD270B" w:rsidRPr="00FD270B" w14:paraId="793E37D7" w14:textId="77777777" w:rsidTr="00FD270B">
        <w:trPr>
          <w:trHeight w:val="315"/>
          <w:ins w:id="567" w:author="Bella Ma" w:date="2015-05-21T01:22:00Z"/>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4516D4F7" w14:textId="77777777" w:rsidR="00FD270B" w:rsidRPr="00FD270B" w:rsidRDefault="00FD270B" w:rsidP="00FD270B">
            <w:pPr>
              <w:spacing w:after="0"/>
              <w:jc w:val="right"/>
              <w:rPr>
                <w:ins w:id="568" w:author="Bella Ma" w:date="2015-05-21T01:22:00Z"/>
                <w:rFonts w:ascii="Arial" w:eastAsia="Times New Roman" w:hAnsi="Arial"/>
                <w:color w:val="auto"/>
                <w:sz w:val="20"/>
                <w:lang w:eastAsia="zh-CN"/>
              </w:rPr>
            </w:pPr>
            <w:ins w:id="569" w:author="Bella Ma" w:date="2015-05-21T01:22:00Z">
              <w:r w:rsidRPr="00FD270B">
                <w:rPr>
                  <w:rFonts w:ascii="Arial" w:eastAsia="Times New Roman" w:hAnsi="Arial"/>
                  <w:color w:val="auto"/>
                  <w:sz w:val="20"/>
                  <w:lang w:eastAsia="zh-CN"/>
                </w:rPr>
                <w:t>253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F4E59E" w14:textId="77777777" w:rsidR="00FD270B" w:rsidRPr="00FD270B" w:rsidRDefault="00FD270B" w:rsidP="00FD270B">
            <w:pPr>
              <w:spacing w:after="0"/>
              <w:jc w:val="right"/>
              <w:rPr>
                <w:ins w:id="570" w:author="Bella Ma" w:date="2015-05-21T01:22:00Z"/>
                <w:rFonts w:ascii="Arial" w:eastAsia="Times New Roman" w:hAnsi="Arial"/>
                <w:color w:val="auto"/>
                <w:sz w:val="20"/>
                <w:lang w:eastAsia="zh-CN"/>
              </w:rPr>
            </w:pPr>
            <w:ins w:id="571" w:author="Bella Ma" w:date="2015-05-21T01:22:00Z">
              <w:r w:rsidRPr="00FD270B">
                <w:rPr>
                  <w:rFonts w:ascii="Arial" w:eastAsia="Times New Roman" w:hAnsi="Arial"/>
                  <w:color w:val="auto"/>
                  <w:sz w:val="20"/>
                  <w:lang w:eastAsia="zh-CN"/>
                </w:rPr>
                <w:t>177</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19A8BB" w14:textId="77777777" w:rsidR="00FD270B" w:rsidRPr="00FD270B" w:rsidRDefault="00FD270B" w:rsidP="00FD270B">
            <w:pPr>
              <w:spacing w:after="0"/>
              <w:jc w:val="right"/>
              <w:rPr>
                <w:ins w:id="572" w:author="Bella Ma" w:date="2015-05-21T01:22:00Z"/>
                <w:rFonts w:ascii="Arial" w:eastAsia="Times New Roman" w:hAnsi="Arial"/>
                <w:color w:val="auto"/>
                <w:sz w:val="20"/>
                <w:lang w:eastAsia="zh-CN"/>
              </w:rPr>
            </w:pPr>
            <w:ins w:id="573" w:author="Bella Ma" w:date="2015-05-21T01:22:00Z">
              <w:r w:rsidRPr="00FD270B">
                <w:rPr>
                  <w:rFonts w:ascii="Arial" w:eastAsia="Times New Roman" w:hAnsi="Arial"/>
                  <w:color w:val="auto"/>
                  <w:sz w:val="20"/>
                  <w:lang w:eastAsia="zh-CN"/>
                </w:rPr>
                <w:t>247</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AC89A" w14:textId="77777777" w:rsidR="00FD270B" w:rsidRPr="00FD270B" w:rsidRDefault="00FD270B" w:rsidP="00FD270B">
            <w:pPr>
              <w:spacing w:after="0"/>
              <w:jc w:val="right"/>
              <w:rPr>
                <w:ins w:id="574" w:author="Bella Ma" w:date="2015-05-21T01:22:00Z"/>
                <w:rFonts w:ascii="Arial" w:eastAsia="Times New Roman" w:hAnsi="Arial"/>
                <w:color w:val="auto"/>
                <w:sz w:val="20"/>
                <w:lang w:eastAsia="zh-CN"/>
              </w:rPr>
            </w:pPr>
            <w:ins w:id="575" w:author="Bella Ma" w:date="2015-05-21T01:22:00Z">
              <w:r w:rsidRPr="00FD270B">
                <w:rPr>
                  <w:rFonts w:ascii="Arial" w:eastAsia="Times New Roman" w:hAnsi="Arial"/>
                  <w:color w:val="auto"/>
                  <w:sz w:val="20"/>
                  <w:lang w:eastAsia="zh-CN"/>
                </w:rPr>
                <w:t>179</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E9E67" w14:textId="77777777" w:rsidR="00FD270B" w:rsidRPr="00FD270B" w:rsidRDefault="00FD270B" w:rsidP="00FD270B">
            <w:pPr>
              <w:spacing w:after="0"/>
              <w:jc w:val="right"/>
              <w:rPr>
                <w:ins w:id="576" w:author="Bella Ma" w:date="2015-05-21T01:22:00Z"/>
                <w:rFonts w:ascii="Arial" w:eastAsia="Times New Roman" w:hAnsi="Arial"/>
                <w:color w:val="auto"/>
                <w:sz w:val="20"/>
                <w:lang w:eastAsia="zh-CN"/>
              </w:rPr>
            </w:pPr>
            <w:ins w:id="577" w:author="Bella Ma" w:date="2015-05-21T01:22:00Z">
              <w:r w:rsidRPr="00FD270B">
                <w:rPr>
                  <w:rFonts w:ascii="Arial" w:eastAsia="Times New Roman" w:hAnsi="Arial"/>
                  <w:color w:val="auto"/>
                  <w:sz w:val="20"/>
                  <w:lang w:eastAsia="zh-CN"/>
                </w:rPr>
                <w:t>259</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FA2D2" w14:textId="77777777" w:rsidR="00FD270B" w:rsidRPr="00FD270B" w:rsidRDefault="00FD270B" w:rsidP="00FD270B">
            <w:pPr>
              <w:spacing w:after="0"/>
              <w:jc w:val="right"/>
              <w:rPr>
                <w:ins w:id="578" w:author="Bella Ma" w:date="2015-05-21T01:22:00Z"/>
                <w:rFonts w:ascii="Arial" w:eastAsia="Times New Roman" w:hAnsi="Arial"/>
                <w:color w:val="auto"/>
                <w:sz w:val="20"/>
                <w:lang w:eastAsia="zh-CN"/>
              </w:rPr>
            </w:pPr>
            <w:ins w:id="579" w:author="Bella Ma" w:date="2015-05-21T01:22:00Z">
              <w:r w:rsidRPr="00FD270B">
                <w:rPr>
                  <w:rFonts w:ascii="Arial" w:eastAsia="Times New Roman" w:hAnsi="Arial"/>
                  <w:color w:val="auto"/>
                  <w:sz w:val="20"/>
                  <w:lang w:eastAsia="zh-CN"/>
                </w:rPr>
                <w:t>175</w:t>
              </w:r>
            </w:ins>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861E1F" w14:textId="77777777" w:rsidR="00FD270B" w:rsidRPr="00FD270B" w:rsidRDefault="00FD270B" w:rsidP="00FD270B">
            <w:pPr>
              <w:spacing w:after="0"/>
              <w:jc w:val="left"/>
              <w:rPr>
                <w:ins w:id="580" w:author="Bella Ma" w:date="2015-05-21T01:22:00Z"/>
                <w:rFonts w:ascii="Arial" w:eastAsia="Times New Roman" w:hAnsi="Arial"/>
                <w:color w:val="auto"/>
                <w:sz w:val="20"/>
                <w:lang w:eastAsia="zh-CN"/>
              </w:rPr>
            </w:pPr>
            <w:ins w:id="581" w:author="Bella Ma" w:date="2015-05-21T01:22:00Z">
              <w:r w:rsidRPr="00FD270B">
                <w:rPr>
                  <w:rFonts w:ascii="Arial" w:eastAsia="Times New Roman" w:hAnsi="Arial"/>
                  <w:color w:val="auto"/>
                  <w:sz w:val="20"/>
                  <w:lang w:eastAsia="zh-CN"/>
                </w:rPr>
                <w:t xml:space="preserve">A to </w:t>
              </w:r>
              <w:proofErr w:type="spellStart"/>
              <w:r w:rsidRPr="00FD270B">
                <w:rPr>
                  <w:rFonts w:ascii="Arial" w:eastAsia="Times New Roman" w:hAnsi="Arial"/>
                  <w:color w:val="auto"/>
                  <w:sz w:val="20"/>
                  <w:lang w:eastAsia="zh-CN"/>
                </w:rPr>
                <w:t>pwm</w:t>
              </w:r>
              <w:proofErr w:type="spellEnd"/>
              <w:r w:rsidRPr="00FD270B">
                <w:rPr>
                  <w:rFonts w:ascii="Arial" w:eastAsia="Times New Roman" w:hAnsi="Arial"/>
                  <w:color w:val="auto"/>
                  <w:sz w:val="20"/>
                  <w:lang w:eastAsia="zh-CN"/>
                </w:rPr>
                <w:t xml:space="preserve"> 255</w:t>
              </w:r>
            </w:ins>
          </w:p>
        </w:tc>
      </w:tr>
      <w:tr w:rsidR="00FD270B" w:rsidRPr="00FD270B" w14:paraId="1A9E7C12" w14:textId="77777777" w:rsidTr="00FD270B">
        <w:trPr>
          <w:trHeight w:val="315"/>
          <w:ins w:id="582" w:author="Bella Ma" w:date="2015-05-21T01:22:00Z"/>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62F1363A" w14:textId="77777777" w:rsidR="00FD270B" w:rsidRPr="00FD270B" w:rsidRDefault="00FD270B" w:rsidP="00FD270B">
            <w:pPr>
              <w:spacing w:after="0"/>
              <w:jc w:val="right"/>
              <w:rPr>
                <w:ins w:id="583" w:author="Bella Ma" w:date="2015-05-21T01:22:00Z"/>
                <w:rFonts w:ascii="Arial" w:eastAsia="Times New Roman" w:hAnsi="Arial"/>
                <w:color w:val="auto"/>
                <w:sz w:val="20"/>
                <w:lang w:eastAsia="zh-CN"/>
              </w:rPr>
            </w:pPr>
            <w:ins w:id="584" w:author="Bella Ma" w:date="2015-05-21T01:22:00Z">
              <w:r w:rsidRPr="00FD270B">
                <w:rPr>
                  <w:rFonts w:ascii="Arial" w:eastAsia="Times New Roman" w:hAnsi="Arial"/>
                  <w:color w:val="auto"/>
                  <w:sz w:val="20"/>
                  <w:lang w:eastAsia="zh-CN"/>
                </w:rPr>
                <w:t>253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A4A7A" w14:textId="77777777" w:rsidR="00FD270B" w:rsidRPr="00FD270B" w:rsidRDefault="00FD270B" w:rsidP="00FD270B">
            <w:pPr>
              <w:spacing w:after="0"/>
              <w:jc w:val="right"/>
              <w:rPr>
                <w:ins w:id="585" w:author="Bella Ma" w:date="2015-05-21T01:22:00Z"/>
                <w:rFonts w:ascii="Arial" w:eastAsia="Times New Roman" w:hAnsi="Arial"/>
                <w:color w:val="auto"/>
                <w:sz w:val="20"/>
                <w:lang w:eastAsia="zh-CN"/>
              </w:rPr>
            </w:pPr>
            <w:ins w:id="586" w:author="Bella Ma" w:date="2015-05-21T01:22:00Z">
              <w:r w:rsidRPr="00FD270B">
                <w:rPr>
                  <w:rFonts w:ascii="Arial" w:eastAsia="Times New Roman" w:hAnsi="Arial"/>
                  <w:color w:val="auto"/>
                  <w:sz w:val="20"/>
                  <w:lang w:eastAsia="zh-CN"/>
                </w:rPr>
                <w:t>184</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80A61" w14:textId="77777777" w:rsidR="00FD270B" w:rsidRPr="00FD270B" w:rsidRDefault="00FD270B" w:rsidP="00FD270B">
            <w:pPr>
              <w:spacing w:after="0"/>
              <w:jc w:val="right"/>
              <w:rPr>
                <w:ins w:id="587" w:author="Bella Ma" w:date="2015-05-21T01:22:00Z"/>
                <w:rFonts w:ascii="Arial" w:eastAsia="Times New Roman" w:hAnsi="Arial"/>
                <w:color w:val="auto"/>
                <w:sz w:val="20"/>
                <w:lang w:eastAsia="zh-CN"/>
              </w:rPr>
            </w:pPr>
            <w:ins w:id="588" w:author="Bella Ma" w:date="2015-05-21T01:22:00Z">
              <w:r w:rsidRPr="00FD270B">
                <w:rPr>
                  <w:rFonts w:ascii="Arial" w:eastAsia="Times New Roman" w:hAnsi="Arial"/>
                  <w:color w:val="auto"/>
                  <w:sz w:val="20"/>
                  <w:lang w:eastAsia="zh-CN"/>
                </w:rPr>
                <w:t>247</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2FFD6" w14:textId="77777777" w:rsidR="00FD270B" w:rsidRPr="00FD270B" w:rsidRDefault="00FD270B" w:rsidP="00FD270B">
            <w:pPr>
              <w:spacing w:after="0"/>
              <w:jc w:val="right"/>
              <w:rPr>
                <w:ins w:id="589" w:author="Bella Ma" w:date="2015-05-21T01:22:00Z"/>
                <w:rFonts w:ascii="Arial" w:eastAsia="Times New Roman" w:hAnsi="Arial"/>
                <w:color w:val="auto"/>
                <w:sz w:val="20"/>
                <w:lang w:eastAsia="zh-CN"/>
              </w:rPr>
            </w:pPr>
            <w:ins w:id="590" w:author="Bella Ma" w:date="2015-05-21T01:22:00Z">
              <w:r w:rsidRPr="00FD270B">
                <w:rPr>
                  <w:rFonts w:ascii="Arial" w:eastAsia="Times New Roman" w:hAnsi="Arial"/>
                  <w:color w:val="auto"/>
                  <w:sz w:val="20"/>
                  <w:lang w:eastAsia="zh-CN"/>
                </w:rPr>
                <w:t>173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D6AFD" w14:textId="77777777" w:rsidR="00FD270B" w:rsidRPr="00FD270B" w:rsidRDefault="00FD270B" w:rsidP="00FD270B">
            <w:pPr>
              <w:spacing w:after="0"/>
              <w:jc w:val="right"/>
              <w:rPr>
                <w:ins w:id="591" w:author="Bella Ma" w:date="2015-05-21T01:22:00Z"/>
                <w:rFonts w:ascii="Arial" w:eastAsia="Times New Roman" w:hAnsi="Arial"/>
                <w:color w:val="auto"/>
                <w:sz w:val="20"/>
                <w:lang w:eastAsia="zh-CN"/>
              </w:rPr>
            </w:pPr>
            <w:ins w:id="592" w:author="Bella Ma" w:date="2015-05-21T01:22:00Z">
              <w:r w:rsidRPr="00FD270B">
                <w:rPr>
                  <w:rFonts w:ascii="Arial" w:eastAsia="Times New Roman" w:hAnsi="Arial"/>
                  <w:color w:val="auto"/>
                  <w:sz w:val="20"/>
                  <w:lang w:eastAsia="zh-CN"/>
                </w:rPr>
                <w:t>259</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DE593C" w14:textId="77777777" w:rsidR="00FD270B" w:rsidRPr="00FD270B" w:rsidRDefault="00FD270B" w:rsidP="00FD270B">
            <w:pPr>
              <w:spacing w:after="0"/>
              <w:jc w:val="right"/>
              <w:rPr>
                <w:ins w:id="593" w:author="Bella Ma" w:date="2015-05-21T01:22:00Z"/>
                <w:rFonts w:ascii="Arial" w:eastAsia="Times New Roman" w:hAnsi="Arial"/>
                <w:color w:val="auto"/>
                <w:sz w:val="20"/>
                <w:lang w:eastAsia="zh-CN"/>
              </w:rPr>
            </w:pPr>
            <w:ins w:id="594" w:author="Bella Ma" w:date="2015-05-21T01:22:00Z">
              <w:r w:rsidRPr="00FD270B">
                <w:rPr>
                  <w:rFonts w:ascii="Arial" w:eastAsia="Times New Roman" w:hAnsi="Arial"/>
                  <w:color w:val="auto"/>
                  <w:sz w:val="20"/>
                  <w:lang w:eastAsia="zh-CN"/>
                </w:rPr>
                <w:t>173</w:t>
              </w:r>
            </w:ins>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1206DF" w14:textId="77777777" w:rsidR="00FD270B" w:rsidRPr="00FD270B" w:rsidRDefault="00FD270B" w:rsidP="00FD270B">
            <w:pPr>
              <w:spacing w:after="0"/>
              <w:jc w:val="left"/>
              <w:rPr>
                <w:ins w:id="595" w:author="Bella Ma" w:date="2015-05-21T01:22:00Z"/>
                <w:rFonts w:ascii="Arial" w:eastAsia="Times New Roman" w:hAnsi="Arial"/>
                <w:color w:val="auto"/>
                <w:sz w:val="20"/>
                <w:lang w:eastAsia="zh-CN"/>
              </w:rPr>
            </w:pPr>
            <w:ins w:id="596" w:author="Bella Ma" w:date="2015-05-21T01:22:00Z">
              <w:r w:rsidRPr="00FD270B">
                <w:rPr>
                  <w:rFonts w:ascii="Arial" w:eastAsia="Times New Roman" w:hAnsi="Arial"/>
                  <w:color w:val="auto"/>
                  <w:sz w:val="20"/>
                  <w:lang w:eastAsia="zh-CN"/>
                </w:rPr>
                <w:t xml:space="preserve">A to </w:t>
              </w:r>
              <w:proofErr w:type="spellStart"/>
              <w:r w:rsidRPr="00FD270B">
                <w:rPr>
                  <w:rFonts w:ascii="Arial" w:eastAsia="Times New Roman" w:hAnsi="Arial"/>
                  <w:color w:val="auto"/>
                  <w:sz w:val="20"/>
                  <w:lang w:eastAsia="zh-CN"/>
                </w:rPr>
                <w:t>pwm</w:t>
              </w:r>
              <w:proofErr w:type="spellEnd"/>
              <w:r w:rsidRPr="00FD270B">
                <w:rPr>
                  <w:rFonts w:ascii="Arial" w:eastAsia="Times New Roman" w:hAnsi="Arial"/>
                  <w:color w:val="auto"/>
                  <w:sz w:val="20"/>
                  <w:lang w:eastAsia="zh-CN"/>
                </w:rPr>
                <w:t xml:space="preserve"> 255</w:t>
              </w:r>
            </w:ins>
          </w:p>
        </w:tc>
      </w:tr>
      <w:tr w:rsidR="00FD270B" w:rsidRPr="00FD270B" w14:paraId="650558A8" w14:textId="77777777" w:rsidTr="00FD270B">
        <w:trPr>
          <w:trHeight w:val="315"/>
          <w:ins w:id="597" w:author="Bella Ma" w:date="2015-05-21T01:22:00Z"/>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4D0A76F6" w14:textId="77777777" w:rsidR="00FD270B" w:rsidRPr="00FD270B" w:rsidRDefault="00FD270B" w:rsidP="00FD270B">
            <w:pPr>
              <w:spacing w:after="0"/>
              <w:jc w:val="right"/>
              <w:rPr>
                <w:ins w:id="598" w:author="Bella Ma" w:date="2015-05-21T01:22:00Z"/>
                <w:rFonts w:ascii="Arial" w:eastAsia="Times New Roman" w:hAnsi="Arial"/>
                <w:color w:val="auto"/>
                <w:sz w:val="20"/>
                <w:lang w:eastAsia="zh-CN"/>
              </w:rPr>
            </w:pPr>
            <w:ins w:id="599" w:author="Bella Ma" w:date="2015-05-21T01:22:00Z">
              <w:r w:rsidRPr="00FD270B">
                <w:rPr>
                  <w:rFonts w:ascii="Arial" w:eastAsia="Times New Roman" w:hAnsi="Arial"/>
                  <w:color w:val="auto"/>
                  <w:sz w:val="20"/>
                  <w:lang w:eastAsia="zh-CN"/>
                </w:rPr>
                <w:t>111</w:t>
              </w:r>
            </w:ins>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5828C97" w14:textId="77777777" w:rsidR="00FD270B" w:rsidRPr="00FD270B" w:rsidRDefault="00FD270B" w:rsidP="00FD270B">
            <w:pPr>
              <w:spacing w:after="0"/>
              <w:jc w:val="right"/>
              <w:rPr>
                <w:ins w:id="600" w:author="Bella Ma" w:date="2015-05-21T01:22:00Z"/>
                <w:rFonts w:ascii="Arial" w:eastAsia="Times New Roman" w:hAnsi="Arial"/>
                <w:color w:val="auto"/>
                <w:sz w:val="20"/>
                <w:lang w:eastAsia="zh-CN"/>
              </w:rPr>
            </w:pPr>
            <w:ins w:id="601" w:author="Bella Ma" w:date="2015-05-21T01:22:00Z">
              <w:r w:rsidRPr="00FD270B">
                <w:rPr>
                  <w:rFonts w:ascii="Arial" w:eastAsia="Times New Roman" w:hAnsi="Arial"/>
                  <w:color w:val="auto"/>
                  <w:sz w:val="20"/>
                  <w:lang w:eastAsia="zh-CN"/>
                </w:rPr>
                <w:t>21</w:t>
              </w:r>
            </w:ins>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5852CD" w14:textId="77777777" w:rsidR="00FD270B" w:rsidRPr="00FD270B" w:rsidRDefault="00FD270B" w:rsidP="00FD270B">
            <w:pPr>
              <w:spacing w:after="0"/>
              <w:jc w:val="right"/>
              <w:rPr>
                <w:ins w:id="602" w:author="Bella Ma" w:date="2015-05-21T01:22:00Z"/>
                <w:rFonts w:ascii="Arial" w:eastAsia="Times New Roman" w:hAnsi="Arial"/>
                <w:color w:val="auto"/>
                <w:sz w:val="20"/>
                <w:lang w:eastAsia="zh-CN"/>
              </w:rPr>
            </w:pPr>
            <w:ins w:id="603" w:author="Bella Ma" w:date="2015-05-21T01:22:00Z">
              <w:r w:rsidRPr="00FD270B">
                <w:rPr>
                  <w:rFonts w:ascii="Arial" w:eastAsia="Times New Roman" w:hAnsi="Arial"/>
                  <w:color w:val="auto"/>
                  <w:sz w:val="20"/>
                  <w:lang w:eastAsia="zh-CN"/>
                </w:rPr>
                <w:t>91</w:t>
              </w:r>
            </w:ins>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36D4311" w14:textId="77777777" w:rsidR="00FD270B" w:rsidRPr="00FD270B" w:rsidRDefault="00FD270B" w:rsidP="00FD270B">
            <w:pPr>
              <w:spacing w:after="0"/>
              <w:jc w:val="right"/>
              <w:rPr>
                <w:ins w:id="604" w:author="Bella Ma" w:date="2015-05-21T01:22:00Z"/>
                <w:rFonts w:ascii="Arial" w:eastAsia="Times New Roman" w:hAnsi="Arial"/>
                <w:color w:val="auto"/>
                <w:sz w:val="20"/>
                <w:lang w:eastAsia="zh-CN"/>
              </w:rPr>
            </w:pPr>
            <w:ins w:id="605" w:author="Bella Ma" w:date="2015-05-21T01:22:00Z">
              <w:r w:rsidRPr="00FD270B">
                <w:rPr>
                  <w:rFonts w:ascii="Arial" w:eastAsia="Times New Roman" w:hAnsi="Arial"/>
                  <w:color w:val="auto"/>
                  <w:sz w:val="20"/>
                  <w:lang w:eastAsia="zh-CN"/>
                </w:rPr>
                <w:t>6</w:t>
              </w:r>
            </w:ins>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B28652" w14:textId="77777777" w:rsidR="00FD270B" w:rsidRPr="00FD270B" w:rsidRDefault="00FD270B" w:rsidP="00FD270B">
            <w:pPr>
              <w:spacing w:after="0"/>
              <w:jc w:val="right"/>
              <w:rPr>
                <w:ins w:id="606" w:author="Bella Ma" w:date="2015-05-21T01:22:00Z"/>
                <w:rFonts w:ascii="Arial" w:eastAsia="Times New Roman" w:hAnsi="Arial"/>
                <w:color w:val="auto"/>
                <w:sz w:val="20"/>
                <w:lang w:eastAsia="zh-CN"/>
              </w:rPr>
            </w:pPr>
            <w:ins w:id="607" w:author="Bella Ma" w:date="2015-05-21T01:22:00Z">
              <w:r w:rsidRPr="00FD270B">
                <w:rPr>
                  <w:rFonts w:ascii="Arial" w:eastAsia="Times New Roman" w:hAnsi="Arial"/>
                  <w:color w:val="auto"/>
                  <w:sz w:val="20"/>
                  <w:lang w:eastAsia="zh-CN"/>
                </w:rPr>
                <w:t>265</w:t>
              </w:r>
            </w:ins>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8D7B289" w14:textId="77777777" w:rsidR="00FD270B" w:rsidRPr="00FD270B" w:rsidRDefault="00FD270B" w:rsidP="00FD270B">
            <w:pPr>
              <w:spacing w:after="0"/>
              <w:jc w:val="right"/>
              <w:rPr>
                <w:ins w:id="608" w:author="Bella Ma" w:date="2015-05-21T01:22:00Z"/>
                <w:rFonts w:ascii="Arial" w:eastAsia="Times New Roman" w:hAnsi="Arial"/>
                <w:color w:val="auto"/>
                <w:sz w:val="20"/>
                <w:lang w:eastAsia="zh-CN"/>
              </w:rPr>
            </w:pPr>
            <w:ins w:id="609" w:author="Bella Ma" w:date="2015-05-21T01:22:00Z">
              <w:r w:rsidRPr="00FD270B">
                <w:rPr>
                  <w:rFonts w:ascii="Arial" w:eastAsia="Times New Roman" w:hAnsi="Arial"/>
                  <w:color w:val="auto"/>
                  <w:sz w:val="20"/>
                  <w:lang w:eastAsia="zh-CN"/>
                </w:rPr>
                <w:t>32</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E8F4D4" w14:textId="77777777" w:rsidR="00FD270B" w:rsidRPr="00FD270B" w:rsidRDefault="00FD270B" w:rsidP="00FD270B">
            <w:pPr>
              <w:spacing w:after="0"/>
              <w:jc w:val="left"/>
              <w:rPr>
                <w:ins w:id="610" w:author="Bella Ma" w:date="2015-05-21T01:22:00Z"/>
                <w:rFonts w:ascii="Arial" w:eastAsia="Times New Roman" w:hAnsi="Arial"/>
                <w:color w:val="auto"/>
                <w:sz w:val="20"/>
                <w:lang w:eastAsia="zh-CN"/>
              </w:rPr>
            </w:pPr>
            <w:ins w:id="611" w:author="Bella Ma" w:date="2015-05-21T01:22:00Z">
              <w:r w:rsidRPr="00FD270B">
                <w:rPr>
                  <w:rFonts w:ascii="Arial" w:eastAsia="Times New Roman" w:hAnsi="Arial"/>
                  <w:color w:val="auto"/>
                  <w:sz w:val="20"/>
                  <w:lang w:eastAsia="zh-CN"/>
                </w:rPr>
                <w:t>no new speed</w:t>
              </w:r>
            </w:ins>
          </w:p>
        </w:tc>
      </w:tr>
    </w:tbl>
    <w:p w14:paraId="74418680" w14:textId="0EE9901B" w:rsidR="00FD270B" w:rsidRPr="00FD270B" w:rsidRDefault="00FD270B">
      <w:pPr>
        <w:rPr>
          <w:ins w:id="612" w:author="Bella Ma" w:date="2015-05-21T01:20:00Z"/>
        </w:rPr>
        <w:pPrChange w:id="613" w:author="Bella Ma" w:date="2015-05-21T01:20:00Z">
          <w:pPr>
            <w:pStyle w:val="3"/>
            <w:spacing w:after="0"/>
          </w:pPr>
        </w:pPrChange>
      </w:pPr>
    </w:p>
    <w:p w14:paraId="363EDF6F" w14:textId="77777777" w:rsidR="00AD5B26" w:rsidRDefault="00AD5B26"/>
    <w:p w14:paraId="250E69E3" w14:textId="77777777" w:rsidR="00AD5B26" w:rsidRDefault="00AD5B26">
      <w:pPr>
        <w:spacing w:after="0"/>
        <w:ind w:left="360"/>
      </w:pPr>
    </w:p>
    <w:p w14:paraId="3500E4A9" w14:textId="77777777" w:rsidR="00AD5B26" w:rsidRDefault="00AD5B26">
      <w:pPr>
        <w:spacing w:after="0"/>
        <w:ind w:left="360"/>
      </w:pPr>
    </w:p>
    <w:p w14:paraId="7E50EDE6" w14:textId="77777777" w:rsidR="00AD5B26" w:rsidRDefault="00AD5B26">
      <w:pPr>
        <w:spacing w:after="0"/>
        <w:ind w:left="360"/>
      </w:pPr>
    </w:p>
    <w:p w14:paraId="01C38DD7" w14:textId="77777777" w:rsidR="00AD5B26" w:rsidRDefault="00AD5B26">
      <w:pPr>
        <w:spacing w:after="0"/>
        <w:ind w:left="360"/>
      </w:pPr>
    </w:p>
    <w:p w14:paraId="46251931" w14:textId="77777777" w:rsidR="00AD5B26" w:rsidRDefault="00AD5B26">
      <w:pPr>
        <w:spacing w:after="0"/>
        <w:ind w:left="360"/>
      </w:pPr>
    </w:p>
    <w:p w14:paraId="18444D77" w14:textId="77777777" w:rsidR="00AD5B26" w:rsidRDefault="00AD5B26">
      <w:pPr>
        <w:spacing w:after="0"/>
        <w:ind w:left="360"/>
      </w:pPr>
    </w:p>
    <w:p w14:paraId="0F5C7E7D" w14:textId="77777777" w:rsidR="00AD5B26" w:rsidRDefault="00AD5B26">
      <w:pPr>
        <w:spacing w:after="0"/>
      </w:pPr>
    </w:p>
    <w:p w14:paraId="6A6D33FC" w14:textId="77777777" w:rsidR="00AD5B26" w:rsidRDefault="00AD5B26">
      <w:pPr>
        <w:spacing w:after="0"/>
        <w:ind w:left="360"/>
      </w:pPr>
      <w:bookmarkStart w:id="614" w:name="h.1664s55" w:colFirst="0" w:colLast="0"/>
      <w:bookmarkEnd w:id="614"/>
    </w:p>
    <w:p w14:paraId="7A703BAF" w14:textId="77777777" w:rsidR="00AD5B26" w:rsidRDefault="008B4B9B" w:rsidP="00CE5258">
      <w:pPr>
        <w:pStyle w:val="1"/>
        <w:numPr>
          <w:ilvl w:val="0"/>
          <w:numId w:val="3"/>
        </w:numPr>
      </w:pPr>
      <w:bookmarkStart w:id="615" w:name="h.3q5sasy" w:colFirst="0" w:colLast="0"/>
      <w:bookmarkEnd w:id="615"/>
      <w:r>
        <w:t>Administrative and Other Design Issues</w:t>
      </w:r>
    </w:p>
    <w:p w14:paraId="3EAEB36B" w14:textId="77777777" w:rsidR="00AD5B26" w:rsidRDefault="008B4B9B" w:rsidP="00CE5258">
      <w:pPr>
        <w:pStyle w:val="2"/>
        <w:numPr>
          <w:ilvl w:val="1"/>
          <w:numId w:val="3"/>
        </w:numPr>
      </w:pPr>
      <w:r>
        <w:t>* Project Management</w:t>
      </w:r>
    </w:p>
    <w:p w14:paraId="4F25D9AD" w14:textId="77777777" w:rsidR="00AD5B26" w:rsidRDefault="008B4B9B">
      <w:pPr>
        <w:spacing w:after="0"/>
        <w:jc w:val="left"/>
      </w:pPr>
      <w:r>
        <w:t>One paragraph from each team member</w:t>
      </w:r>
    </w:p>
    <w:p w14:paraId="7A1C9876" w14:textId="77777777" w:rsidR="00AD5B26" w:rsidRDefault="008B4B9B">
      <w:pPr>
        <w:spacing w:after="0"/>
        <w:jc w:val="left"/>
      </w:pPr>
      <w:r>
        <w:t>How was the project managed, how was tasks distributed, how was scheduled made, what project management software/method did you use, your experience in working together, what have you learned in terms of team work, time management, project management etc., from this project.</w:t>
      </w:r>
    </w:p>
    <w:p w14:paraId="3611E62C" w14:textId="77777777" w:rsidR="00AD5B26" w:rsidRDefault="00AD5B26">
      <w:pPr>
        <w:spacing w:after="0"/>
        <w:jc w:val="left"/>
      </w:pPr>
    </w:p>
    <w:p w14:paraId="67B7F0D6" w14:textId="77777777" w:rsidR="00AD5B26" w:rsidRDefault="008B4B9B">
      <w:pPr>
        <w:spacing w:after="0"/>
        <w:jc w:val="left"/>
      </w:pPr>
      <w:r>
        <w:t>First we design the project together. After the design was finalized, each of us chose the parts that we were interested in to work on. When our individual work was done, we then integrated the whole system and tested.</w:t>
      </w:r>
    </w:p>
    <w:p w14:paraId="169F2D31" w14:textId="77777777" w:rsidR="00AD5B26" w:rsidRDefault="00AD5B26">
      <w:pPr>
        <w:spacing w:after="0"/>
        <w:jc w:val="left"/>
      </w:pPr>
    </w:p>
    <w:p w14:paraId="73957668" w14:textId="77777777" w:rsidR="00AD5B26" w:rsidRDefault="008B4B9B">
      <w:pPr>
        <w:spacing w:after="0"/>
        <w:jc w:val="left"/>
      </w:pPr>
      <w:r>
        <w:lastRenderedPageBreak/>
        <w:t>We mainly used Google drive to keep track of our work. Since we can share our work online, the time schedule for us to meet was quite loose. However, we do learn that meet in person can reduce quite a lot workload and motivate us to do better. Meeting in person is easier to brainstorm, and a very good way to monitor our progress.</w:t>
      </w:r>
    </w:p>
    <w:p w14:paraId="47EC6A2B" w14:textId="77777777" w:rsidR="00AD5B26" w:rsidRDefault="00AD5B26">
      <w:pPr>
        <w:spacing w:after="0"/>
        <w:jc w:val="left"/>
      </w:pPr>
      <w:bookmarkStart w:id="616" w:name="h.25b2l0r" w:colFirst="0" w:colLast="0"/>
      <w:bookmarkEnd w:id="616"/>
    </w:p>
    <w:p w14:paraId="53B1CD29" w14:textId="77777777" w:rsidR="00AD5B26" w:rsidRDefault="008B4B9B" w:rsidP="00CE5258">
      <w:pPr>
        <w:pStyle w:val="2"/>
        <w:numPr>
          <w:ilvl w:val="1"/>
          <w:numId w:val="3"/>
        </w:numPr>
      </w:pPr>
      <w:r>
        <w:t>Requirements traceability matrix</w:t>
      </w:r>
    </w:p>
    <w:p w14:paraId="67187A0E" w14:textId="77777777" w:rsidR="00AD5B26" w:rsidRDefault="008B4B9B">
      <w:bookmarkStart w:id="617" w:name="h.kgcv8k" w:colFirst="0" w:colLast="0"/>
      <w:bookmarkEnd w:id="617"/>
      <w:r>
        <w:rPr>
          <w:color w:val="333333"/>
        </w:rPr>
        <w:t>A matrix that traces stated modules and data structures to the Software Requirements Specification is developed.</w:t>
      </w:r>
    </w:p>
    <w:p w14:paraId="310F54F6" w14:textId="77777777" w:rsidR="00AD5B26" w:rsidRDefault="008B4B9B" w:rsidP="00CE5258">
      <w:pPr>
        <w:pStyle w:val="2"/>
        <w:numPr>
          <w:ilvl w:val="1"/>
          <w:numId w:val="3"/>
        </w:numPr>
      </w:pPr>
      <w:r>
        <w:t>Packaging and installation issues</w:t>
      </w:r>
    </w:p>
    <w:p w14:paraId="343B2E18" w14:textId="77777777" w:rsidR="00AD5B26" w:rsidRDefault="008B4B9B">
      <w:bookmarkStart w:id="618" w:name="h.34g0dwd" w:colFirst="0" w:colLast="0"/>
      <w:bookmarkEnd w:id="618"/>
      <w:r>
        <w:rPr>
          <w:color w:val="333333"/>
        </w:rPr>
        <w:t>Special considerations for software packaging and installation are presented.</w:t>
      </w:r>
    </w:p>
    <w:p w14:paraId="5D64288E" w14:textId="77777777" w:rsidR="00AD5B26" w:rsidRDefault="008B4B9B" w:rsidP="00CE5258">
      <w:pPr>
        <w:pStyle w:val="2"/>
        <w:numPr>
          <w:ilvl w:val="1"/>
          <w:numId w:val="3"/>
        </w:numPr>
      </w:pPr>
      <w:r>
        <w:t>Design metrics to be used</w:t>
      </w:r>
    </w:p>
    <w:p w14:paraId="6674C79E" w14:textId="77777777" w:rsidR="00AD5B26" w:rsidRDefault="008B4B9B">
      <w:bookmarkStart w:id="619" w:name="h.1jlao46" w:colFirst="0" w:colLast="0"/>
      <w:bookmarkEnd w:id="619"/>
      <w:r>
        <w:rPr>
          <w:color w:val="333333"/>
        </w:rPr>
        <w:t>A description of all design metrics to be used during the design activity is noted here.</w:t>
      </w:r>
    </w:p>
    <w:p w14:paraId="291AF827" w14:textId="77777777" w:rsidR="00AD5B26" w:rsidRDefault="008B4B9B" w:rsidP="00CE5258">
      <w:pPr>
        <w:pStyle w:val="2"/>
        <w:numPr>
          <w:ilvl w:val="1"/>
          <w:numId w:val="3"/>
        </w:numPr>
      </w:pPr>
      <w:r>
        <w:t>Restrictions, limitations, and constraints</w:t>
      </w:r>
    </w:p>
    <w:p w14:paraId="0AAEBE66" w14:textId="77777777" w:rsidR="00AD5B26" w:rsidRDefault="008B4B9B">
      <w:r>
        <w:rPr>
          <w:color w:val="333333"/>
        </w:rPr>
        <w:t>Special design issues that impact the design or implementation of the design are noted here.</w:t>
      </w:r>
    </w:p>
    <w:p w14:paraId="6CCAF471" w14:textId="77777777" w:rsidR="00AD5B26" w:rsidRDefault="00AD5B26"/>
    <w:p w14:paraId="41108564" w14:textId="77777777" w:rsidR="00AD5B26" w:rsidRDefault="008B4B9B">
      <w:r>
        <w:rPr>
          <w:color w:val="333333"/>
        </w:rPr>
        <w:t xml:space="preserve"> </w:t>
      </w:r>
    </w:p>
    <w:p w14:paraId="31DA2E5D" w14:textId="77777777" w:rsidR="00AD5B26" w:rsidRDefault="00AD5B26"/>
    <w:p w14:paraId="1A3161E1" w14:textId="77777777" w:rsidR="00AD5B26" w:rsidRDefault="00AD5B26">
      <w:bookmarkStart w:id="620" w:name="h.43ky6rz" w:colFirst="0" w:colLast="0"/>
      <w:bookmarkEnd w:id="620"/>
    </w:p>
    <w:p w14:paraId="7384C223" w14:textId="77777777" w:rsidR="00AD5B26" w:rsidRDefault="008B4B9B" w:rsidP="00CE5258">
      <w:pPr>
        <w:pStyle w:val="1"/>
        <w:numPr>
          <w:ilvl w:val="0"/>
          <w:numId w:val="3"/>
        </w:numPr>
      </w:pPr>
      <w:r>
        <w:t>* Conclusion and Future Work</w:t>
      </w:r>
    </w:p>
    <w:p w14:paraId="4718AAE8" w14:textId="77777777" w:rsidR="00AD5B26" w:rsidRDefault="008B4B9B" w:rsidP="00CE5258">
      <w:pPr>
        <w:pStyle w:val="2"/>
        <w:numPr>
          <w:ilvl w:val="1"/>
          <w:numId w:val="3"/>
        </w:numPr>
      </w:pPr>
      <w:bookmarkStart w:id="621" w:name="h.2iq8gzs" w:colFirst="0" w:colLast="0"/>
      <w:bookmarkEnd w:id="621"/>
      <w:r>
        <w:t>* Conclusion</w:t>
      </w:r>
    </w:p>
    <w:p w14:paraId="1861593B" w14:textId="77777777" w:rsidR="00AD5B26" w:rsidRDefault="00AD5B26">
      <w:pPr>
        <w:spacing w:after="0"/>
        <w:jc w:val="left"/>
      </w:pPr>
    </w:p>
    <w:p w14:paraId="69A8E2D4" w14:textId="77777777" w:rsidR="00AD5B26" w:rsidRDefault="008B4B9B">
      <w:pPr>
        <w:spacing w:after="0"/>
        <w:jc w:val="left"/>
      </w:pPr>
      <w:r>
        <w:t>* Must complete for each team member: Describe what you learned from this project, both in terms of technical knowledge and skill, professional and personal growth.</w:t>
      </w:r>
    </w:p>
    <w:p w14:paraId="0F12DA47" w14:textId="77777777" w:rsidR="00AD5B26" w:rsidRDefault="00AD5B26">
      <w:pPr>
        <w:spacing w:after="0"/>
        <w:jc w:val="left"/>
      </w:pPr>
    </w:p>
    <w:p w14:paraId="614C818D" w14:textId="77777777" w:rsidR="00AD5B26" w:rsidRDefault="008B4B9B">
      <w:pPr>
        <w:spacing w:after="0"/>
        <w:jc w:val="left"/>
      </w:pPr>
      <w:r>
        <w:t>Our project is a success. We successfully conducted a live demonstration on April 9, 2015.</w:t>
      </w:r>
    </w:p>
    <w:p w14:paraId="4F12DB0F" w14:textId="77777777" w:rsidR="00AD5B26" w:rsidRDefault="008B4B9B">
      <w:pPr>
        <w:spacing w:after="0"/>
        <w:jc w:val="left"/>
      </w:pPr>
      <w:proofErr w:type="spellStart"/>
      <w:r>
        <w:t>Lazaque</w:t>
      </w:r>
      <w:proofErr w:type="spellEnd"/>
      <w:r>
        <w:t xml:space="preserve"> </w:t>
      </w:r>
      <w:proofErr w:type="spellStart"/>
      <w:r>
        <w:t>Mugerwa</w:t>
      </w:r>
      <w:proofErr w:type="spellEnd"/>
      <w:r>
        <w:t xml:space="preserve"> did car design.</w:t>
      </w:r>
    </w:p>
    <w:p w14:paraId="216AAA50" w14:textId="77777777" w:rsidR="00AD5B26" w:rsidRDefault="008B4B9B">
      <w:pPr>
        <w:spacing w:after="0"/>
        <w:jc w:val="left"/>
      </w:pPr>
      <w:r>
        <w:t xml:space="preserve">Nick Seal did wireless communication, system design and project </w:t>
      </w:r>
      <w:proofErr w:type="gramStart"/>
      <w:r>
        <w:t>testing .</w:t>
      </w:r>
      <w:proofErr w:type="gramEnd"/>
    </w:p>
    <w:p w14:paraId="14148D11" w14:textId="77777777" w:rsidR="00AD5B26" w:rsidRDefault="008B4B9B">
      <w:pPr>
        <w:spacing w:after="0"/>
        <w:jc w:val="left"/>
      </w:pPr>
      <w:r>
        <w:t>Chaoyun Ma did distance measurement, system design and project testing.</w:t>
      </w:r>
    </w:p>
    <w:p w14:paraId="73747C05" w14:textId="77777777" w:rsidR="00AD5B26" w:rsidRDefault="00AD5B26">
      <w:pPr>
        <w:spacing w:after="0"/>
        <w:jc w:val="left"/>
      </w:pPr>
    </w:p>
    <w:p w14:paraId="56C6CA85" w14:textId="77777777" w:rsidR="00AD5B26" w:rsidRDefault="00AD5B26">
      <w:pPr>
        <w:spacing w:after="0"/>
        <w:jc w:val="left"/>
      </w:pPr>
    </w:p>
    <w:p w14:paraId="23543027" w14:textId="77777777" w:rsidR="00AD5B26" w:rsidRDefault="008B4B9B">
      <w:pPr>
        <w:spacing w:after="0"/>
        <w:jc w:val="left"/>
      </w:pPr>
      <w:r>
        <w:t xml:space="preserve">Conclusion (Chaoyun): </w:t>
      </w:r>
    </w:p>
    <w:p w14:paraId="6FC807DB" w14:textId="77777777" w:rsidR="00AD5B26" w:rsidRDefault="008B4B9B">
      <w:pPr>
        <w:spacing w:after="0"/>
        <w:jc w:val="left"/>
      </w:pPr>
      <w:r>
        <w:t xml:space="preserve">Making plan is very important. Making sensible plan is much more important. The point to have plans can help keep track of things and make sure everything can be finished in time. In order to make good plans, one need to know the project thoroughly, and consult experts on it. </w:t>
      </w:r>
    </w:p>
    <w:p w14:paraId="67E24588" w14:textId="77777777" w:rsidR="00AD5B26" w:rsidRDefault="008B4B9B">
      <w:pPr>
        <w:spacing w:after="0"/>
        <w:jc w:val="left"/>
      </w:pPr>
      <w:r>
        <w:t>Both hardware and software are their own system, and they should be tested separately at first. However, the system is the perfect combination of hardware and software. Debugging the system is quite trouble-</w:t>
      </w:r>
      <w:r>
        <w:lastRenderedPageBreak/>
        <w:t xml:space="preserve">some. Patience and luck are often needed. Most importantly, only good hardware design combined with a thoroughly thought, bug-less software can make a good project. </w:t>
      </w:r>
    </w:p>
    <w:p w14:paraId="6E925EAD" w14:textId="77777777" w:rsidR="00AD5B26" w:rsidRDefault="008B4B9B">
      <w:pPr>
        <w:spacing w:after="0"/>
        <w:jc w:val="left"/>
      </w:pPr>
      <w:r>
        <w:t xml:space="preserve"> </w:t>
      </w:r>
    </w:p>
    <w:p w14:paraId="0046FEC0" w14:textId="77777777" w:rsidR="00AD5B26" w:rsidRDefault="00AD5B26">
      <w:pPr>
        <w:spacing w:after="0"/>
        <w:jc w:val="left"/>
      </w:pPr>
      <w:bookmarkStart w:id="622" w:name="h.xvir7l" w:colFirst="0" w:colLast="0"/>
      <w:bookmarkEnd w:id="622"/>
    </w:p>
    <w:p w14:paraId="3EA7AE71" w14:textId="77777777" w:rsidR="00AD5B26" w:rsidRDefault="008B4B9B" w:rsidP="00CE5258">
      <w:pPr>
        <w:pStyle w:val="2"/>
        <w:numPr>
          <w:ilvl w:val="1"/>
          <w:numId w:val="3"/>
        </w:numPr>
      </w:pPr>
      <w:r>
        <w:t>Future Work</w:t>
      </w:r>
    </w:p>
    <w:p w14:paraId="41DC02B6" w14:textId="77777777" w:rsidR="00AD5B26" w:rsidRDefault="008B4B9B">
      <w:pPr>
        <w:spacing w:after="0"/>
        <w:jc w:val="left"/>
      </w:pPr>
      <w:r>
        <w:t>Add PID controls so that cars can go straight.</w:t>
      </w:r>
    </w:p>
    <w:p w14:paraId="3060EA4B" w14:textId="77777777" w:rsidR="00AD5B26" w:rsidRDefault="00AD5B26">
      <w:pPr>
        <w:spacing w:after="0"/>
        <w:jc w:val="left"/>
      </w:pPr>
      <w:bookmarkStart w:id="623" w:name="h.3hv69ve" w:colFirst="0" w:colLast="0"/>
      <w:bookmarkEnd w:id="623"/>
    </w:p>
    <w:p w14:paraId="1109017C" w14:textId="77777777" w:rsidR="00AD5B26" w:rsidRDefault="008B4B9B" w:rsidP="00CE5258">
      <w:pPr>
        <w:pStyle w:val="2"/>
        <w:numPr>
          <w:ilvl w:val="1"/>
          <w:numId w:val="3"/>
        </w:numPr>
      </w:pPr>
      <w:r>
        <w:t>* Acknowledgement</w:t>
      </w:r>
    </w:p>
    <w:p w14:paraId="218ABB67" w14:textId="77777777" w:rsidR="00AD5B26" w:rsidRDefault="008B4B9B">
      <w:pPr>
        <w:spacing w:after="0"/>
        <w:jc w:val="left"/>
      </w:pPr>
      <w:r>
        <w:t>Professor Ping Liang,</w:t>
      </w:r>
    </w:p>
    <w:p w14:paraId="62443196" w14:textId="77777777" w:rsidR="00AD5B26" w:rsidRDefault="008B4B9B">
      <w:pPr>
        <w:spacing w:after="0"/>
        <w:jc w:val="left"/>
      </w:pPr>
      <w:r>
        <w:t>Professor Gang Chen</w:t>
      </w:r>
    </w:p>
    <w:p w14:paraId="6D2F3928" w14:textId="77777777" w:rsidR="00AD5B26" w:rsidRDefault="008B4B9B">
      <w:pPr>
        <w:spacing w:after="0"/>
        <w:jc w:val="left"/>
      </w:pPr>
      <w:proofErr w:type="spellStart"/>
      <w:r>
        <w:t>Pavle</w:t>
      </w:r>
      <w:proofErr w:type="spellEnd"/>
      <w:r>
        <w:t xml:space="preserve"> </w:t>
      </w:r>
      <w:proofErr w:type="spellStart"/>
      <w:r>
        <w:t>Kirilov</w:t>
      </w:r>
      <w:proofErr w:type="spellEnd"/>
    </w:p>
    <w:p w14:paraId="47B0A26D" w14:textId="77777777" w:rsidR="00AD5B26" w:rsidRDefault="00AD5B26">
      <w:pPr>
        <w:spacing w:after="0"/>
        <w:jc w:val="left"/>
      </w:pPr>
    </w:p>
    <w:p w14:paraId="5E5402D7" w14:textId="77777777" w:rsidR="00AD5B26" w:rsidRDefault="00AD5B26">
      <w:bookmarkStart w:id="624" w:name="h.1x0gk37" w:colFirst="0" w:colLast="0"/>
      <w:bookmarkEnd w:id="624"/>
    </w:p>
    <w:p w14:paraId="57FDEABD" w14:textId="77777777" w:rsidR="00AD5B26" w:rsidRDefault="008B4B9B" w:rsidP="00CE5258">
      <w:pPr>
        <w:pStyle w:val="1"/>
        <w:numPr>
          <w:ilvl w:val="0"/>
          <w:numId w:val="3"/>
        </w:numPr>
      </w:pPr>
      <w:r>
        <w:t>* References</w:t>
      </w:r>
    </w:p>
    <w:p w14:paraId="43233F6F" w14:textId="77777777" w:rsidR="00AD5B26" w:rsidRDefault="008B4B9B">
      <w:r>
        <w:t xml:space="preserve">[1] Arduino, “Homepage”. </w:t>
      </w:r>
    </w:p>
    <w:p w14:paraId="3A4558F2" w14:textId="77777777" w:rsidR="00AD5B26" w:rsidRDefault="008B4B9B" w:rsidP="00CE5258">
      <w:pPr>
        <w:outlineLvl w:val="0"/>
      </w:pPr>
      <w:r>
        <w:t xml:space="preserve">Available: </w:t>
      </w:r>
      <w:hyperlink r:id="rId11">
        <w:r>
          <w:rPr>
            <w:color w:val="1155CC"/>
            <w:u w:val="single"/>
          </w:rPr>
          <w:t>http://www.arduino.cc</w:t>
        </w:r>
      </w:hyperlink>
    </w:p>
    <w:p w14:paraId="11720AAB" w14:textId="77777777" w:rsidR="00AD5B26" w:rsidRDefault="008B4B9B">
      <w:r>
        <w:t xml:space="preserve">[2] Digi International </w:t>
      </w:r>
      <w:proofErr w:type="spellStart"/>
      <w:proofErr w:type="gramStart"/>
      <w:r>
        <w:t>Inc</w:t>
      </w:r>
      <w:proofErr w:type="spellEnd"/>
      <w:r>
        <w:t xml:space="preserve"> ,</w:t>
      </w:r>
      <w:proofErr w:type="gramEnd"/>
      <w:r>
        <w:t xml:space="preserve"> “</w:t>
      </w:r>
      <w:proofErr w:type="spellStart"/>
      <w:r>
        <w:t>XBee</w:t>
      </w:r>
      <w:proofErr w:type="spellEnd"/>
      <w:r>
        <w:t xml:space="preserve"> 802.15.4 datasheet”. </w:t>
      </w:r>
    </w:p>
    <w:p w14:paraId="5F0FF1EC" w14:textId="77777777" w:rsidR="00AD5B26" w:rsidRDefault="008B4B9B" w:rsidP="00CE5258">
      <w:pPr>
        <w:outlineLvl w:val="0"/>
      </w:pPr>
      <w:r>
        <w:t xml:space="preserve">Available: </w:t>
      </w:r>
      <w:hyperlink r:id="rId12">
        <w:r>
          <w:rPr>
            <w:color w:val="1155CC"/>
            <w:u w:val="single"/>
          </w:rPr>
          <w:t>http://www.digi.com/pdf/ds_xbeemultipointmodules.pdf</w:t>
        </w:r>
      </w:hyperlink>
    </w:p>
    <w:p w14:paraId="01C0E698" w14:textId="77777777" w:rsidR="00AD5B26" w:rsidRDefault="008B4B9B">
      <w:r>
        <w:t xml:space="preserve">[3] Digi International </w:t>
      </w:r>
      <w:proofErr w:type="spellStart"/>
      <w:r>
        <w:t>Inc</w:t>
      </w:r>
      <w:proofErr w:type="spellEnd"/>
      <w:r>
        <w:t>, “</w:t>
      </w:r>
      <w:proofErr w:type="spellStart"/>
      <w:r>
        <w:t>XBee</w:t>
      </w:r>
      <w:proofErr w:type="spellEnd"/>
      <w:r>
        <w:t xml:space="preserve"> 802.15.4 Starter Kit Getting Started Guide” </w:t>
      </w:r>
    </w:p>
    <w:p w14:paraId="605B125C" w14:textId="77777777" w:rsidR="00AD5B26" w:rsidRDefault="008B4B9B" w:rsidP="00CE5258">
      <w:pPr>
        <w:outlineLvl w:val="0"/>
      </w:pPr>
      <w:r>
        <w:t xml:space="preserve">Available: </w:t>
      </w:r>
      <w:hyperlink r:id="rId13">
        <w:r>
          <w:rPr>
            <w:color w:val="1155CC"/>
            <w:u w:val="single"/>
          </w:rPr>
          <w:t>http://www.digi.com/support/getasset?fn=90002160&amp;tp=3</w:t>
        </w:r>
      </w:hyperlink>
    </w:p>
    <w:p w14:paraId="20DC35A8" w14:textId="77777777" w:rsidR="00AD5B26" w:rsidRDefault="008B4B9B">
      <w:r>
        <w:t xml:space="preserve">[4] Elec Freaks, “Ultrasonic Ranging Module HC - SR04”, </w:t>
      </w:r>
    </w:p>
    <w:p w14:paraId="3B033D88" w14:textId="77777777" w:rsidR="00AD5B26" w:rsidRDefault="008B4B9B">
      <w:r>
        <w:t>Available: http://www.micropik.com/PDF/HCSR04.pdf</w:t>
      </w:r>
    </w:p>
    <w:p w14:paraId="065C5989" w14:textId="77777777" w:rsidR="00AD5B26" w:rsidRDefault="00AD5B26">
      <w:bookmarkStart w:id="625" w:name="h.6pkdjir163vd" w:colFirst="0" w:colLast="0"/>
      <w:bookmarkEnd w:id="625"/>
    </w:p>
    <w:p w14:paraId="1FE3890E" w14:textId="77777777" w:rsidR="00AD5B26" w:rsidRDefault="00AD5B26">
      <w:bookmarkStart w:id="626" w:name="h.g641sd50cvbi" w:colFirst="0" w:colLast="0"/>
      <w:bookmarkEnd w:id="626"/>
    </w:p>
    <w:p w14:paraId="770D9EF9" w14:textId="77777777" w:rsidR="00AD5B26" w:rsidRDefault="00AD5B26">
      <w:bookmarkStart w:id="627" w:name="h.zeqd9a5sdwjm" w:colFirst="0" w:colLast="0"/>
      <w:bookmarkEnd w:id="627"/>
    </w:p>
    <w:p w14:paraId="60989BD5" w14:textId="77777777" w:rsidR="00AD5B26" w:rsidRDefault="00AD5B26">
      <w:bookmarkStart w:id="628" w:name="h.cjzz77nrl2ff" w:colFirst="0" w:colLast="0"/>
      <w:bookmarkEnd w:id="628"/>
    </w:p>
    <w:p w14:paraId="599F3170" w14:textId="77777777" w:rsidR="00AD5B26" w:rsidRDefault="00AD5B26">
      <w:bookmarkStart w:id="629" w:name="h.e2fvji5r278g" w:colFirst="0" w:colLast="0"/>
      <w:bookmarkEnd w:id="629"/>
    </w:p>
    <w:p w14:paraId="4B388794" w14:textId="77777777" w:rsidR="00AD5B26" w:rsidRDefault="00AD5B26">
      <w:bookmarkStart w:id="630" w:name="h.190cy6trhq3e" w:colFirst="0" w:colLast="0"/>
      <w:bookmarkEnd w:id="630"/>
    </w:p>
    <w:p w14:paraId="52B61633" w14:textId="77777777" w:rsidR="00AD5B26" w:rsidRDefault="00AD5B26">
      <w:bookmarkStart w:id="631" w:name="h.kl12nhipa0xt" w:colFirst="0" w:colLast="0"/>
      <w:bookmarkEnd w:id="631"/>
    </w:p>
    <w:p w14:paraId="2E7E8FC6" w14:textId="77777777" w:rsidR="00AD5B26" w:rsidRDefault="00AD5B26">
      <w:bookmarkStart w:id="632" w:name="h.k8pfhwyjwq6u" w:colFirst="0" w:colLast="0"/>
      <w:bookmarkEnd w:id="632"/>
    </w:p>
    <w:p w14:paraId="485E7253" w14:textId="77777777" w:rsidR="00AD5B26" w:rsidRDefault="00AD5B26">
      <w:bookmarkStart w:id="633" w:name="h.npasgzi9k5ik" w:colFirst="0" w:colLast="0"/>
      <w:bookmarkEnd w:id="633"/>
    </w:p>
    <w:p w14:paraId="6A54BA5C" w14:textId="77777777" w:rsidR="00AD5B26" w:rsidRDefault="00AD5B26">
      <w:bookmarkStart w:id="634" w:name="h.xveztvdwam5n" w:colFirst="0" w:colLast="0"/>
      <w:bookmarkEnd w:id="634"/>
    </w:p>
    <w:p w14:paraId="4F7E3DF4" w14:textId="77777777" w:rsidR="00AD5B26" w:rsidRDefault="00AD5B26">
      <w:bookmarkStart w:id="635" w:name="h.p9rldjq75u9o" w:colFirst="0" w:colLast="0"/>
      <w:bookmarkEnd w:id="635"/>
    </w:p>
    <w:p w14:paraId="391B8E03" w14:textId="77777777" w:rsidR="00AD5B26" w:rsidRDefault="00AD5B26">
      <w:bookmarkStart w:id="636" w:name="h.4h042r0" w:colFirst="0" w:colLast="0"/>
      <w:bookmarkEnd w:id="636"/>
    </w:p>
    <w:p w14:paraId="7123D0CB" w14:textId="77777777" w:rsidR="00AD5B26" w:rsidRDefault="008B4B9B" w:rsidP="00CE5258">
      <w:pPr>
        <w:pStyle w:val="1"/>
        <w:numPr>
          <w:ilvl w:val="0"/>
          <w:numId w:val="3"/>
        </w:numPr>
      </w:pPr>
      <w:r>
        <w:lastRenderedPageBreak/>
        <w:t>Appendices</w:t>
      </w:r>
    </w:p>
    <w:p w14:paraId="060DF56F" w14:textId="77777777" w:rsidR="00AD5B26" w:rsidRDefault="008B4B9B" w:rsidP="00CE5258">
      <w:pPr>
        <w:spacing w:after="0"/>
        <w:jc w:val="left"/>
        <w:outlineLvl w:val="0"/>
      </w:pPr>
      <w:r>
        <w:rPr>
          <w:b/>
        </w:rPr>
        <w:t xml:space="preserve">Appendix A: </w:t>
      </w:r>
      <w:r>
        <w:t>Software List</w:t>
      </w:r>
    </w:p>
    <w:p w14:paraId="608D5633" w14:textId="77777777" w:rsidR="00AD5B26" w:rsidRDefault="00AD5B26">
      <w:pPr>
        <w:spacing w:after="0"/>
        <w:jc w:val="left"/>
      </w:pPr>
    </w:p>
    <w:p w14:paraId="2930C92E" w14:textId="77777777" w:rsidR="00AD5B26" w:rsidRDefault="008B4B9B" w:rsidP="00CE5258">
      <w:pPr>
        <w:spacing w:after="0"/>
        <w:jc w:val="left"/>
        <w:outlineLvl w:val="0"/>
      </w:pPr>
      <w:proofErr w:type="spellStart"/>
      <w:r>
        <w:rPr>
          <w:b/>
        </w:rPr>
        <w:t>CarA</w:t>
      </w:r>
      <w:proofErr w:type="spellEnd"/>
    </w:p>
    <w:p w14:paraId="4FA2BDB4" w14:textId="77777777" w:rsidR="00AD5B26" w:rsidRDefault="008B4B9B">
      <w:pPr>
        <w:spacing w:after="0"/>
        <w:ind w:left="720"/>
        <w:jc w:val="left"/>
      </w:pPr>
      <w:r>
        <w:t>#include &lt;</w:t>
      </w:r>
      <w:proofErr w:type="spellStart"/>
      <w:r>
        <w:t>Time.h</w:t>
      </w:r>
      <w:proofErr w:type="spellEnd"/>
      <w:r>
        <w:t>&gt;</w:t>
      </w:r>
    </w:p>
    <w:p w14:paraId="315493FC" w14:textId="77777777" w:rsidR="00AD5B26" w:rsidRDefault="008B4B9B">
      <w:pPr>
        <w:spacing w:after="0"/>
        <w:ind w:left="720"/>
        <w:jc w:val="left"/>
      </w:pPr>
      <w:r>
        <w:t>#include &lt;</w:t>
      </w:r>
      <w:proofErr w:type="spellStart"/>
      <w:r>
        <w:t>SoftwareSerial.h</w:t>
      </w:r>
      <w:proofErr w:type="spellEnd"/>
      <w:r>
        <w:t>&gt;</w:t>
      </w:r>
    </w:p>
    <w:p w14:paraId="14BDEC1D" w14:textId="77777777" w:rsidR="00AD5B26" w:rsidRDefault="00AD5B26">
      <w:pPr>
        <w:spacing w:after="0"/>
        <w:ind w:left="720"/>
        <w:jc w:val="left"/>
      </w:pPr>
    </w:p>
    <w:p w14:paraId="5517C58A" w14:textId="77777777" w:rsidR="00AD5B26" w:rsidRDefault="008B4B9B" w:rsidP="00CE5258">
      <w:pPr>
        <w:spacing w:after="0"/>
        <w:ind w:left="720"/>
        <w:jc w:val="left"/>
        <w:outlineLvl w:val="0"/>
      </w:pPr>
      <w:proofErr w:type="spellStart"/>
      <w:r>
        <w:t>SoftwareSerial</w:t>
      </w:r>
      <w:proofErr w:type="spellEnd"/>
      <w:r>
        <w:t xml:space="preserve"> </w:t>
      </w:r>
      <w:proofErr w:type="spellStart"/>
      <w:proofErr w:type="gramStart"/>
      <w:r>
        <w:t>xbee</w:t>
      </w:r>
      <w:proofErr w:type="spellEnd"/>
      <w:r>
        <w:t>(</w:t>
      </w:r>
      <w:proofErr w:type="gramEnd"/>
      <w:r>
        <w:t>0,1);</w:t>
      </w:r>
    </w:p>
    <w:p w14:paraId="0C021108" w14:textId="77777777" w:rsidR="00AD5B26" w:rsidRDefault="00AD5B26">
      <w:pPr>
        <w:spacing w:after="0"/>
        <w:ind w:left="720"/>
        <w:jc w:val="left"/>
      </w:pPr>
    </w:p>
    <w:p w14:paraId="465427D6" w14:textId="77777777" w:rsidR="00AD5B26" w:rsidRDefault="008B4B9B">
      <w:pPr>
        <w:spacing w:after="0"/>
        <w:ind w:left="720"/>
        <w:jc w:val="left"/>
      </w:pPr>
      <w:proofErr w:type="spellStart"/>
      <w:r>
        <w:t>int</w:t>
      </w:r>
      <w:proofErr w:type="spellEnd"/>
      <w:r>
        <w:t xml:space="preserve"> </w:t>
      </w:r>
      <w:proofErr w:type="spellStart"/>
      <w:r>
        <w:t>pwmPin</w:t>
      </w:r>
      <w:proofErr w:type="spellEnd"/>
      <w:r>
        <w:t xml:space="preserve"> = 9;</w:t>
      </w:r>
    </w:p>
    <w:p w14:paraId="258924F8" w14:textId="77777777" w:rsidR="00AD5B26" w:rsidRDefault="008B4B9B">
      <w:pPr>
        <w:spacing w:after="0"/>
        <w:ind w:left="720"/>
        <w:jc w:val="left"/>
      </w:pPr>
      <w:proofErr w:type="spellStart"/>
      <w:r>
        <w:t>int</w:t>
      </w:r>
      <w:proofErr w:type="spellEnd"/>
      <w:r>
        <w:t xml:space="preserve"> revolutions = 0;</w:t>
      </w:r>
    </w:p>
    <w:p w14:paraId="195C0AF9" w14:textId="77777777" w:rsidR="00AD5B26" w:rsidRDefault="008B4B9B">
      <w:pPr>
        <w:spacing w:after="0"/>
        <w:ind w:left="720"/>
        <w:jc w:val="left"/>
      </w:pPr>
      <w:proofErr w:type="spellStart"/>
      <w:r>
        <w:t>const</w:t>
      </w:r>
      <w:proofErr w:type="spellEnd"/>
      <w:r>
        <w:t xml:space="preserve"> float pi = 3.14;</w:t>
      </w:r>
    </w:p>
    <w:p w14:paraId="7B1DB3DE" w14:textId="77777777" w:rsidR="00AD5B26" w:rsidRDefault="008B4B9B">
      <w:pPr>
        <w:spacing w:after="0"/>
        <w:ind w:left="720"/>
        <w:jc w:val="left"/>
      </w:pPr>
      <w:r>
        <w:t xml:space="preserve">unsigned long t1, t2, </w:t>
      </w:r>
      <w:proofErr w:type="spellStart"/>
      <w:r>
        <w:t>delta_t</w:t>
      </w:r>
      <w:proofErr w:type="spellEnd"/>
      <w:r>
        <w:t xml:space="preserve"> = 0, time;</w:t>
      </w:r>
    </w:p>
    <w:p w14:paraId="3D8A3B71" w14:textId="77777777" w:rsidR="00AD5B26" w:rsidRDefault="008B4B9B">
      <w:pPr>
        <w:spacing w:after="0"/>
        <w:ind w:left="720"/>
        <w:jc w:val="left"/>
      </w:pPr>
      <w:r>
        <w:t>float R = 4.7;</w:t>
      </w:r>
    </w:p>
    <w:p w14:paraId="7B173830" w14:textId="77777777" w:rsidR="00AD5B26" w:rsidRDefault="008B4B9B">
      <w:pPr>
        <w:spacing w:after="0"/>
        <w:ind w:left="720"/>
        <w:jc w:val="left"/>
      </w:pPr>
      <w:r>
        <w:t xml:space="preserve">float circumference = R*pi; // R in this case equals 2 </w:t>
      </w:r>
      <w:proofErr w:type="gramStart"/>
      <w:r>
        <w:t xml:space="preserve">Centimeters,   </w:t>
      </w:r>
      <w:proofErr w:type="gramEnd"/>
      <w:r>
        <w:t xml:space="preserve"> = 12</w:t>
      </w:r>
    </w:p>
    <w:p w14:paraId="44D376FC" w14:textId="77777777" w:rsidR="00AD5B26" w:rsidRDefault="008B4B9B">
      <w:pPr>
        <w:spacing w:after="0"/>
        <w:ind w:left="720"/>
        <w:jc w:val="left"/>
      </w:pPr>
      <w:r>
        <w:t xml:space="preserve">float </w:t>
      </w:r>
      <w:proofErr w:type="spellStart"/>
      <w:r>
        <w:t>rcSpeed</w:t>
      </w:r>
      <w:proofErr w:type="spellEnd"/>
      <w:r>
        <w:t xml:space="preserve"> = 0;</w:t>
      </w:r>
    </w:p>
    <w:p w14:paraId="7F886A99" w14:textId="77777777" w:rsidR="00AD5B26" w:rsidRDefault="008B4B9B">
      <w:pPr>
        <w:spacing w:after="0"/>
        <w:ind w:left="720"/>
        <w:jc w:val="left"/>
      </w:pPr>
      <w:proofErr w:type="spellStart"/>
      <w:r>
        <w:t>int</w:t>
      </w:r>
      <w:proofErr w:type="spellEnd"/>
      <w:r>
        <w:t xml:space="preserve"> speeder = 200;//this is for the car, change it to change car speed</w:t>
      </w:r>
    </w:p>
    <w:p w14:paraId="2F6E739B" w14:textId="77777777" w:rsidR="00AD5B26" w:rsidRDefault="00AD5B26">
      <w:pPr>
        <w:spacing w:after="0"/>
        <w:ind w:left="720"/>
        <w:jc w:val="left"/>
      </w:pPr>
    </w:p>
    <w:p w14:paraId="3B55DD3F" w14:textId="77777777" w:rsidR="00AD5B26" w:rsidRDefault="008B4B9B">
      <w:pPr>
        <w:spacing w:after="0"/>
        <w:ind w:left="720"/>
        <w:jc w:val="left"/>
      </w:pPr>
      <w:proofErr w:type="spellStart"/>
      <w:r>
        <w:t>int</w:t>
      </w:r>
      <w:proofErr w:type="spellEnd"/>
      <w:r>
        <w:t xml:space="preserve"> </w:t>
      </w:r>
      <w:proofErr w:type="spellStart"/>
      <w:r>
        <w:t>talk_flag</w:t>
      </w:r>
      <w:proofErr w:type="spellEnd"/>
      <w:r>
        <w:t xml:space="preserve"> = 0;</w:t>
      </w:r>
    </w:p>
    <w:p w14:paraId="68158EDA" w14:textId="77777777" w:rsidR="00AD5B26" w:rsidRDefault="008B4B9B">
      <w:pPr>
        <w:spacing w:after="0"/>
        <w:ind w:left="720"/>
        <w:jc w:val="left"/>
      </w:pPr>
      <w:proofErr w:type="spellStart"/>
      <w:r>
        <w:t>int</w:t>
      </w:r>
      <w:proofErr w:type="spellEnd"/>
      <w:r>
        <w:t xml:space="preserve"> </w:t>
      </w:r>
      <w:proofErr w:type="spellStart"/>
      <w:r>
        <w:t>speed_test</w:t>
      </w:r>
      <w:proofErr w:type="spellEnd"/>
      <w:r>
        <w:t>;</w:t>
      </w:r>
    </w:p>
    <w:p w14:paraId="1E1640A7" w14:textId="77777777" w:rsidR="00AD5B26" w:rsidRDefault="008B4B9B">
      <w:pPr>
        <w:spacing w:after="0"/>
        <w:ind w:firstLine="720"/>
        <w:jc w:val="left"/>
      </w:pPr>
      <w:proofErr w:type="spellStart"/>
      <w:r>
        <w:t>int</w:t>
      </w:r>
      <w:proofErr w:type="spellEnd"/>
      <w:r>
        <w:t xml:space="preserve"> </w:t>
      </w:r>
      <w:proofErr w:type="spellStart"/>
      <w:r>
        <w:t>i</w:t>
      </w:r>
      <w:proofErr w:type="spellEnd"/>
      <w:r>
        <w:t xml:space="preserve"> = 0;</w:t>
      </w:r>
    </w:p>
    <w:p w14:paraId="56BAF905" w14:textId="77777777" w:rsidR="00AD5B26" w:rsidRDefault="008B4B9B">
      <w:pPr>
        <w:spacing w:after="0"/>
        <w:ind w:left="720"/>
        <w:jc w:val="left"/>
      </w:pPr>
      <w:r>
        <w:t xml:space="preserve">float </w:t>
      </w:r>
      <w:proofErr w:type="spellStart"/>
      <w:r>
        <w:t>speed_</w:t>
      </w:r>
      <w:proofErr w:type="gramStart"/>
      <w:r>
        <w:t>ave</w:t>
      </w:r>
      <w:proofErr w:type="spellEnd"/>
      <w:r>
        <w:t>[</w:t>
      </w:r>
      <w:proofErr w:type="gramEnd"/>
      <w:r>
        <w:t>5];</w:t>
      </w:r>
    </w:p>
    <w:p w14:paraId="5DF0110D" w14:textId="77777777" w:rsidR="00AD5B26" w:rsidRDefault="008B4B9B">
      <w:pPr>
        <w:spacing w:after="0"/>
        <w:ind w:left="720"/>
        <w:jc w:val="left"/>
      </w:pPr>
      <w:r>
        <w:t xml:space="preserve">float </w:t>
      </w:r>
      <w:proofErr w:type="spellStart"/>
      <w:r>
        <w:t>speed_curr</w:t>
      </w:r>
      <w:proofErr w:type="spellEnd"/>
      <w:r>
        <w:t xml:space="preserve">, </w:t>
      </w:r>
      <w:proofErr w:type="spellStart"/>
      <w:r>
        <w:t>dif</w:t>
      </w:r>
      <w:proofErr w:type="spellEnd"/>
      <w:r>
        <w:t>, dif2;</w:t>
      </w:r>
    </w:p>
    <w:p w14:paraId="5DCB1090" w14:textId="77777777" w:rsidR="00AD5B26" w:rsidRDefault="00AD5B26">
      <w:pPr>
        <w:spacing w:after="0"/>
        <w:ind w:left="720"/>
        <w:jc w:val="left"/>
      </w:pPr>
    </w:p>
    <w:p w14:paraId="52475348" w14:textId="77777777" w:rsidR="00AD5B26" w:rsidRDefault="008B4B9B">
      <w:pPr>
        <w:spacing w:after="0"/>
        <w:ind w:left="720"/>
        <w:jc w:val="left"/>
      </w:pPr>
      <w:r>
        <w:t xml:space="preserve">void </w:t>
      </w:r>
      <w:proofErr w:type="gramStart"/>
      <w:r>
        <w:t>setup(</w:t>
      </w:r>
      <w:proofErr w:type="gramEnd"/>
      <w:r>
        <w:t>)</w:t>
      </w:r>
    </w:p>
    <w:p w14:paraId="1552CB5F" w14:textId="77777777" w:rsidR="00AD5B26" w:rsidRDefault="008B4B9B">
      <w:pPr>
        <w:spacing w:after="0"/>
        <w:ind w:left="720"/>
        <w:jc w:val="left"/>
      </w:pPr>
      <w:r>
        <w:t>{</w:t>
      </w:r>
    </w:p>
    <w:p w14:paraId="2450C9AA" w14:textId="77777777" w:rsidR="00AD5B26" w:rsidRDefault="008B4B9B">
      <w:pPr>
        <w:spacing w:after="0"/>
        <w:ind w:left="720"/>
        <w:jc w:val="left"/>
      </w:pPr>
      <w:r>
        <w:t xml:space="preserve">  </w:t>
      </w:r>
      <w:proofErr w:type="spellStart"/>
      <w:proofErr w:type="gramStart"/>
      <w:r>
        <w:t>pinMode</w:t>
      </w:r>
      <w:proofErr w:type="spellEnd"/>
      <w:r>
        <w:t>(</w:t>
      </w:r>
      <w:proofErr w:type="spellStart"/>
      <w:proofErr w:type="gramEnd"/>
      <w:r>
        <w:t>pwmPin</w:t>
      </w:r>
      <w:proofErr w:type="spellEnd"/>
      <w:r>
        <w:t>, OUTPUT);</w:t>
      </w:r>
    </w:p>
    <w:p w14:paraId="4A55438B" w14:textId="77777777" w:rsidR="00AD5B26" w:rsidRDefault="008B4B9B">
      <w:pPr>
        <w:spacing w:after="0"/>
        <w:ind w:left="720"/>
        <w:jc w:val="left"/>
      </w:pPr>
      <w:r>
        <w:t xml:space="preserve">  </w:t>
      </w:r>
      <w:proofErr w:type="spellStart"/>
      <w:proofErr w:type="gramStart"/>
      <w:r>
        <w:t>attachInterrupt</w:t>
      </w:r>
      <w:proofErr w:type="spellEnd"/>
      <w:r>
        <w:t>(</w:t>
      </w:r>
      <w:proofErr w:type="gramEnd"/>
      <w:r>
        <w:t>0, indicate, FALLING); // Pin 2 Is used for INT 0</w:t>
      </w:r>
    </w:p>
    <w:p w14:paraId="440CFB98" w14:textId="77777777" w:rsidR="00AD5B26" w:rsidRDefault="008B4B9B">
      <w:pPr>
        <w:spacing w:after="0"/>
        <w:ind w:left="720"/>
        <w:jc w:val="left"/>
      </w:pPr>
      <w:r>
        <w:t xml:space="preserve">  t1 = </w:t>
      </w:r>
      <w:proofErr w:type="spellStart"/>
      <w:proofErr w:type="gramStart"/>
      <w:r>
        <w:t>millis</w:t>
      </w:r>
      <w:proofErr w:type="spellEnd"/>
      <w:r>
        <w:t>(</w:t>
      </w:r>
      <w:proofErr w:type="gramEnd"/>
      <w:r>
        <w:t>);</w:t>
      </w:r>
    </w:p>
    <w:p w14:paraId="411CD6BA" w14:textId="77777777" w:rsidR="00AD5B26" w:rsidRDefault="008B4B9B">
      <w:pPr>
        <w:spacing w:after="0"/>
        <w:ind w:left="720"/>
        <w:jc w:val="left"/>
      </w:pPr>
      <w:r>
        <w:t xml:space="preserve">  </w:t>
      </w:r>
      <w:proofErr w:type="spellStart"/>
      <w:proofErr w:type="gramStart"/>
      <w:r>
        <w:t>xbee.begin</w:t>
      </w:r>
      <w:proofErr w:type="spellEnd"/>
      <w:proofErr w:type="gramEnd"/>
      <w:r>
        <w:t>(9600)</w:t>
      </w:r>
    </w:p>
    <w:p w14:paraId="0A66759D" w14:textId="77777777" w:rsidR="00AD5B26" w:rsidRDefault="008B4B9B">
      <w:pPr>
        <w:spacing w:after="0"/>
        <w:ind w:left="720"/>
        <w:jc w:val="left"/>
      </w:pPr>
      <w:r>
        <w:t>}</w:t>
      </w:r>
    </w:p>
    <w:p w14:paraId="17BACBEC" w14:textId="77777777" w:rsidR="00AD5B26" w:rsidRDefault="00AD5B26">
      <w:pPr>
        <w:spacing w:after="0"/>
        <w:ind w:left="720"/>
        <w:jc w:val="left"/>
      </w:pPr>
    </w:p>
    <w:p w14:paraId="742DE5F0" w14:textId="77777777" w:rsidR="00AD5B26" w:rsidRDefault="008B4B9B">
      <w:pPr>
        <w:spacing w:after="0"/>
        <w:ind w:left="720"/>
        <w:jc w:val="left"/>
      </w:pPr>
      <w:r>
        <w:t xml:space="preserve">void </w:t>
      </w:r>
      <w:proofErr w:type="gramStart"/>
      <w:r>
        <w:t>loop(</w:t>
      </w:r>
      <w:proofErr w:type="gramEnd"/>
      <w:r>
        <w:t>)</w:t>
      </w:r>
    </w:p>
    <w:p w14:paraId="1FDB13C9" w14:textId="77777777" w:rsidR="00AD5B26" w:rsidRDefault="008B4B9B">
      <w:pPr>
        <w:spacing w:after="0"/>
        <w:ind w:left="720"/>
        <w:jc w:val="left"/>
      </w:pPr>
      <w:r>
        <w:t>{</w:t>
      </w:r>
    </w:p>
    <w:p w14:paraId="3292D991" w14:textId="77777777" w:rsidR="00AD5B26" w:rsidRDefault="008B4B9B">
      <w:pPr>
        <w:spacing w:after="0"/>
        <w:ind w:left="720"/>
        <w:jc w:val="left"/>
      </w:pPr>
      <w:r>
        <w:t xml:space="preserve">  </w:t>
      </w:r>
      <w:proofErr w:type="spellStart"/>
      <w:proofErr w:type="gramStart"/>
      <w:r>
        <w:t>xbee.listen</w:t>
      </w:r>
      <w:proofErr w:type="spellEnd"/>
      <w:proofErr w:type="gramEnd"/>
      <w:r>
        <w:t>();</w:t>
      </w:r>
    </w:p>
    <w:p w14:paraId="46B15775" w14:textId="77777777" w:rsidR="00AD5B26" w:rsidRDefault="008B4B9B">
      <w:pPr>
        <w:spacing w:after="0"/>
        <w:ind w:left="720"/>
        <w:jc w:val="left"/>
      </w:pPr>
      <w:r>
        <w:t xml:space="preserve">  </w:t>
      </w:r>
      <w:proofErr w:type="spellStart"/>
      <w:r>
        <w:t>int</w:t>
      </w:r>
      <w:proofErr w:type="spellEnd"/>
      <w:r>
        <w:t xml:space="preserve"> </w:t>
      </w:r>
      <w:proofErr w:type="spellStart"/>
      <w:r>
        <w:t>comm</w:t>
      </w:r>
      <w:proofErr w:type="spellEnd"/>
      <w:r>
        <w:t xml:space="preserve"> = </w:t>
      </w:r>
      <w:proofErr w:type="spellStart"/>
      <w:proofErr w:type="gramStart"/>
      <w:r>
        <w:t>xbee.read</w:t>
      </w:r>
      <w:proofErr w:type="spellEnd"/>
      <w:proofErr w:type="gramEnd"/>
      <w:r>
        <w:t>();</w:t>
      </w:r>
    </w:p>
    <w:p w14:paraId="1C74FDCC" w14:textId="77777777" w:rsidR="00AD5B26" w:rsidRDefault="008B4B9B">
      <w:pPr>
        <w:spacing w:after="0"/>
        <w:ind w:left="720"/>
        <w:jc w:val="left"/>
      </w:pPr>
      <w:r>
        <w:t xml:space="preserve">  if (</w:t>
      </w:r>
      <w:proofErr w:type="spellStart"/>
      <w:r>
        <w:t>comm</w:t>
      </w:r>
      <w:proofErr w:type="spellEnd"/>
      <w:r>
        <w:t xml:space="preserve"> == 0)</w:t>
      </w:r>
    </w:p>
    <w:p w14:paraId="4F3929DD" w14:textId="77777777" w:rsidR="00AD5B26" w:rsidRDefault="008B4B9B">
      <w:pPr>
        <w:spacing w:after="0"/>
        <w:ind w:left="720"/>
        <w:jc w:val="left"/>
      </w:pPr>
      <w:r>
        <w:t xml:space="preserve">  {</w:t>
      </w:r>
    </w:p>
    <w:p w14:paraId="5F07EA4F" w14:textId="77777777" w:rsidR="00AD5B26" w:rsidRDefault="008B4B9B">
      <w:pPr>
        <w:spacing w:after="0"/>
        <w:ind w:left="720"/>
        <w:jc w:val="left"/>
      </w:pPr>
      <w:r>
        <w:t xml:space="preserve">    </w:t>
      </w:r>
      <w:proofErr w:type="spellStart"/>
      <w:proofErr w:type="gramStart"/>
      <w:r>
        <w:t>analogWrite</w:t>
      </w:r>
      <w:proofErr w:type="spellEnd"/>
      <w:r>
        <w:t>(</w:t>
      </w:r>
      <w:proofErr w:type="spellStart"/>
      <w:proofErr w:type="gramEnd"/>
      <w:r>
        <w:t>pwmPin</w:t>
      </w:r>
      <w:proofErr w:type="spellEnd"/>
      <w:r>
        <w:t>, 0);</w:t>
      </w:r>
    </w:p>
    <w:p w14:paraId="4DB4CF89" w14:textId="77777777" w:rsidR="00AD5B26" w:rsidRDefault="008B4B9B">
      <w:pPr>
        <w:spacing w:after="0"/>
        <w:ind w:left="720"/>
        <w:jc w:val="left"/>
      </w:pPr>
      <w:r>
        <w:t xml:space="preserve">  }</w:t>
      </w:r>
    </w:p>
    <w:p w14:paraId="2C8A97C2" w14:textId="77777777" w:rsidR="00AD5B26" w:rsidRDefault="008B4B9B">
      <w:pPr>
        <w:spacing w:after="0"/>
        <w:ind w:left="720"/>
        <w:jc w:val="left"/>
      </w:pPr>
      <w:r>
        <w:t xml:space="preserve">  else </w:t>
      </w:r>
      <w:proofErr w:type="gramStart"/>
      <w:r>
        <w:t>if(</w:t>
      </w:r>
      <w:proofErr w:type="spellStart"/>
      <w:proofErr w:type="gramEnd"/>
      <w:r>
        <w:t>comm</w:t>
      </w:r>
      <w:proofErr w:type="spellEnd"/>
      <w:r>
        <w:t xml:space="preserve"> == 1)</w:t>
      </w:r>
    </w:p>
    <w:p w14:paraId="5BECB0E9" w14:textId="77777777" w:rsidR="00AD5B26" w:rsidRDefault="008B4B9B">
      <w:pPr>
        <w:spacing w:after="0"/>
        <w:ind w:left="720"/>
        <w:jc w:val="left"/>
      </w:pPr>
      <w:r>
        <w:t xml:space="preserve">    {</w:t>
      </w:r>
    </w:p>
    <w:p w14:paraId="224BC6C5" w14:textId="77777777" w:rsidR="00AD5B26" w:rsidRDefault="008B4B9B">
      <w:pPr>
        <w:spacing w:after="0"/>
        <w:ind w:left="720"/>
        <w:jc w:val="left"/>
      </w:pPr>
      <w:r>
        <w:t xml:space="preserve">     </w:t>
      </w:r>
      <w:proofErr w:type="spellStart"/>
      <w:proofErr w:type="gramStart"/>
      <w:r>
        <w:t>analogWrite</w:t>
      </w:r>
      <w:proofErr w:type="spellEnd"/>
      <w:r>
        <w:t>(</w:t>
      </w:r>
      <w:proofErr w:type="spellStart"/>
      <w:proofErr w:type="gramEnd"/>
      <w:r>
        <w:t>pwmPin</w:t>
      </w:r>
      <w:proofErr w:type="spellEnd"/>
      <w:r>
        <w:t>, speeder);</w:t>
      </w:r>
    </w:p>
    <w:p w14:paraId="50152B2A" w14:textId="77777777" w:rsidR="00AD5B26" w:rsidRDefault="008B4B9B">
      <w:pPr>
        <w:spacing w:after="0"/>
        <w:ind w:left="720"/>
        <w:jc w:val="left"/>
      </w:pPr>
      <w:r>
        <w:t xml:space="preserve">     </w:t>
      </w:r>
    </w:p>
    <w:p w14:paraId="5725BB8E" w14:textId="77777777" w:rsidR="00AD5B26" w:rsidRDefault="008B4B9B">
      <w:pPr>
        <w:spacing w:after="0"/>
        <w:ind w:left="720"/>
        <w:jc w:val="left"/>
      </w:pPr>
      <w:r>
        <w:t xml:space="preserve">    }</w:t>
      </w:r>
    </w:p>
    <w:p w14:paraId="5D99137F" w14:textId="77777777" w:rsidR="00AD5B26" w:rsidRDefault="008B4B9B">
      <w:pPr>
        <w:spacing w:after="0"/>
        <w:ind w:left="720"/>
        <w:jc w:val="left"/>
      </w:pPr>
      <w:r>
        <w:t xml:space="preserve">    </w:t>
      </w:r>
    </w:p>
    <w:p w14:paraId="548DD1F7" w14:textId="77777777" w:rsidR="00AD5B26" w:rsidRDefault="008B4B9B">
      <w:pPr>
        <w:spacing w:after="0"/>
        <w:ind w:left="720"/>
        <w:jc w:val="left"/>
      </w:pPr>
      <w:r>
        <w:t xml:space="preserve">    else </w:t>
      </w:r>
      <w:proofErr w:type="gramStart"/>
      <w:r>
        <w:t>if(</w:t>
      </w:r>
      <w:proofErr w:type="spellStart"/>
      <w:proofErr w:type="gramEnd"/>
      <w:r>
        <w:t>comm</w:t>
      </w:r>
      <w:proofErr w:type="spellEnd"/>
      <w:r>
        <w:t xml:space="preserve"> == 5)</w:t>
      </w:r>
    </w:p>
    <w:p w14:paraId="5FBCE0F9" w14:textId="77777777" w:rsidR="00AD5B26" w:rsidRDefault="008B4B9B">
      <w:pPr>
        <w:spacing w:after="0"/>
        <w:ind w:left="720"/>
        <w:jc w:val="left"/>
      </w:pPr>
      <w:r>
        <w:lastRenderedPageBreak/>
        <w:t xml:space="preserve">    {</w:t>
      </w:r>
    </w:p>
    <w:p w14:paraId="6C0F8E0A" w14:textId="77777777" w:rsidR="00AD5B26" w:rsidRDefault="008B4B9B">
      <w:pPr>
        <w:spacing w:after="0"/>
        <w:ind w:left="720"/>
        <w:jc w:val="left"/>
      </w:pPr>
      <w:r>
        <w:rPr>
          <w:b/>
        </w:rPr>
        <w:t xml:space="preserve">      </w:t>
      </w:r>
      <w:proofErr w:type="spellStart"/>
      <w:r>
        <w:t>int</w:t>
      </w:r>
      <w:proofErr w:type="spellEnd"/>
      <w:r>
        <w:t xml:space="preserve"> </w:t>
      </w:r>
      <w:proofErr w:type="spellStart"/>
      <w:r>
        <w:t>i</w:t>
      </w:r>
      <w:proofErr w:type="spellEnd"/>
      <w:r>
        <w:t xml:space="preserve"> = </w:t>
      </w:r>
      <w:proofErr w:type="spellStart"/>
      <w:r>
        <w:t>Serial.read</w:t>
      </w:r>
      <w:proofErr w:type="spellEnd"/>
      <w:r>
        <w:t>();</w:t>
      </w:r>
    </w:p>
    <w:p w14:paraId="2BC910D1" w14:textId="77777777" w:rsidR="00AD5B26" w:rsidRDefault="008B4B9B">
      <w:pPr>
        <w:spacing w:after="0"/>
        <w:ind w:left="720"/>
        <w:jc w:val="left"/>
      </w:pPr>
      <w:r>
        <w:t xml:space="preserve">      </w:t>
      </w:r>
      <w:proofErr w:type="gramStart"/>
      <w:r>
        <w:t>while(</w:t>
      </w:r>
      <w:proofErr w:type="spellStart"/>
      <w:proofErr w:type="gramEnd"/>
      <w:r>
        <w:t>i</w:t>
      </w:r>
      <w:proofErr w:type="spellEnd"/>
      <w:r>
        <w:t xml:space="preserve"> == 5)</w:t>
      </w:r>
    </w:p>
    <w:p w14:paraId="5B96ED14" w14:textId="77777777" w:rsidR="00AD5B26" w:rsidRDefault="008B4B9B">
      <w:pPr>
        <w:spacing w:after="0"/>
        <w:ind w:left="720"/>
        <w:jc w:val="left"/>
      </w:pPr>
      <w:r>
        <w:t xml:space="preserve">      {</w:t>
      </w:r>
    </w:p>
    <w:p w14:paraId="4811F939" w14:textId="77777777" w:rsidR="00AD5B26" w:rsidRDefault="008B4B9B">
      <w:pPr>
        <w:spacing w:after="0"/>
        <w:ind w:left="720"/>
        <w:jc w:val="left"/>
      </w:pPr>
      <w:r>
        <w:t xml:space="preserve">        </w:t>
      </w:r>
      <w:proofErr w:type="spellStart"/>
      <w:r>
        <w:t>i</w:t>
      </w:r>
      <w:proofErr w:type="spellEnd"/>
      <w:r>
        <w:t xml:space="preserve"> = </w:t>
      </w:r>
      <w:proofErr w:type="spellStart"/>
      <w:r>
        <w:t>Serial.read</w:t>
      </w:r>
      <w:proofErr w:type="spellEnd"/>
      <w:r>
        <w:t>();</w:t>
      </w:r>
    </w:p>
    <w:p w14:paraId="7492DB31" w14:textId="77777777" w:rsidR="00AD5B26" w:rsidRDefault="008B4B9B">
      <w:pPr>
        <w:spacing w:after="0"/>
        <w:ind w:left="720"/>
        <w:jc w:val="left"/>
      </w:pPr>
      <w:r>
        <w:t xml:space="preserve">      }</w:t>
      </w:r>
    </w:p>
    <w:p w14:paraId="40EFDEB0" w14:textId="77777777" w:rsidR="00AD5B26" w:rsidRDefault="008B4B9B">
      <w:pPr>
        <w:spacing w:after="0"/>
        <w:ind w:left="720"/>
        <w:jc w:val="left"/>
      </w:pPr>
      <w:r>
        <w:t xml:space="preserve">      speeder = </w:t>
      </w:r>
      <w:proofErr w:type="spellStart"/>
      <w:r>
        <w:t>i</w:t>
      </w:r>
      <w:proofErr w:type="spellEnd"/>
      <w:r>
        <w:t>;</w:t>
      </w:r>
    </w:p>
    <w:p w14:paraId="4D3ED164" w14:textId="77777777" w:rsidR="00AD5B26" w:rsidRDefault="008B4B9B">
      <w:pPr>
        <w:spacing w:after="0"/>
        <w:ind w:left="720"/>
        <w:jc w:val="left"/>
      </w:pPr>
      <w:r>
        <w:t xml:space="preserve">      </w:t>
      </w:r>
      <w:proofErr w:type="spellStart"/>
      <w:proofErr w:type="gramStart"/>
      <w:r>
        <w:t>analogWrite</w:t>
      </w:r>
      <w:proofErr w:type="spellEnd"/>
      <w:r>
        <w:t>(</w:t>
      </w:r>
      <w:proofErr w:type="spellStart"/>
      <w:proofErr w:type="gramEnd"/>
      <w:r>
        <w:t>pwmPin</w:t>
      </w:r>
      <w:proofErr w:type="spellEnd"/>
      <w:r>
        <w:t>, speeder);</w:t>
      </w:r>
    </w:p>
    <w:p w14:paraId="7DF3BFCB" w14:textId="77777777" w:rsidR="00AD5B26" w:rsidRDefault="008B4B9B">
      <w:pPr>
        <w:spacing w:after="0"/>
        <w:ind w:left="720"/>
        <w:jc w:val="left"/>
      </w:pPr>
      <w:r>
        <w:t xml:space="preserve">    }</w:t>
      </w:r>
    </w:p>
    <w:p w14:paraId="0B11C01E" w14:textId="77777777" w:rsidR="00AD5B26" w:rsidRDefault="008B4B9B">
      <w:pPr>
        <w:spacing w:after="0"/>
        <w:ind w:left="720"/>
        <w:jc w:val="left"/>
      </w:pPr>
      <w:r>
        <w:t xml:space="preserve">    </w:t>
      </w:r>
    </w:p>
    <w:p w14:paraId="4303EBA1" w14:textId="77777777" w:rsidR="00AD5B26" w:rsidRDefault="008B4B9B">
      <w:pPr>
        <w:spacing w:after="0"/>
        <w:ind w:left="720"/>
        <w:jc w:val="left"/>
      </w:pPr>
      <w:r>
        <w:t xml:space="preserve">    else if (</w:t>
      </w:r>
      <w:proofErr w:type="spellStart"/>
      <w:r>
        <w:t>comm</w:t>
      </w:r>
      <w:proofErr w:type="spellEnd"/>
      <w:r>
        <w:t xml:space="preserve"> == 2)</w:t>
      </w:r>
    </w:p>
    <w:p w14:paraId="08736A31" w14:textId="77777777" w:rsidR="00AD5B26" w:rsidRDefault="008B4B9B">
      <w:pPr>
        <w:spacing w:after="0"/>
        <w:ind w:left="720"/>
        <w:jc w:val="left"/>
      </w:pPr>
      <w:r>
        <w:t xml:space="preserve">     {</w:t>
      </w:r>
    </w:p>
    <w:p w14:paraId="4EBD8017" w14:textId="77777777" w:rsidR="00AD5B26" w:rsidRDefault="008B4B9B">
      <w:pPr>
        <w:spacing w:after="0"/>
        <w:ind w:left="720"/>
        <w:jc w:val="left"/>
      </w:pPr>
      <w:r>
        <w:t xml:space="preserve">       </w:t>
      </w:r>
      <w:proofErr w:type="spellStart"/>
      <w:r>
        <w:t>talk_flag</w:t>
      </w:r>
      <w:proofErr w:type="spellEnd"/>
      <w:r>
        <w:t xml:space="preserve"> = 1;</w:t>
      </w:r>
    </w:p>
    <w:p w14:paraId="56E7C53A" w14:textId="77777777" w:rsidR="00AD5B26" w:rsidRDefault="008B4B9B">
      <w:pPr>
        <w:spacing w:after="0"/>
        <w:ind w:left="720"/>
        <w:jc w:val="left"/>
      </w:pPr>
      <w:r>
        <w:t xml:space="preserve">      }</w:t>
      </w:r>
    </w:p>
    <w:p w14:paraId="148617DE" w14:textId="77777777" w:rsidR="00AD5B26" w:rsidRDefault="008B4B9B">
      <w:pPr>
        <w:spacing w:after="0"/>
        <w:ind w:left="720"/>
        <w:jc w:val="left"/>
      </w:pPr>
      <w:r>
        <w:t xml:space="preserve">      </w:t>
      </w:r>
    </w:p>
    <w:p w14:paraId="774E524C" w14:textId="77777777" w:rsidR="00AD5B26" w:rsidRDefault="008B4B9B">
      <w:pPr>
        <w:spacing w:after="0"/>
        <w:ind w:left="720"/>
        <w:jc w:val="left"/>
      </w:pPr>
      <w:r>
        <w:t xml:space="preserve">      if (</w:t>
      </w:r>
      <w:proofErr w:type="spellStart"/>
      <w:r>
        <w:t>comm</w:t>
      </w:r>
      <w:proofErr w:type="spellEnd"/>
      <w:r>
        <w:t xml:space="preserve"> == -1)</w:t>
      </w:r>
    </w:p>
    <w:p w14:paraId="12B825B9" w14:textId="77777777" w:rsidR="00AD5B26" w:rsidRDefault="008B4B9B">
      <w:pPr>
        <w:spacing w:after="0"/>
        <w:ind w:left="720"/>
        <w:jc w:val="left"/>
      </w:pPr>
      <w:r>
        <w:t xml:space="preserve">      {</w:t>
      </w:r>
    </w:p>
    <w:p w14:paraId="3D8BE447" w14:textId="77777777" w:rsidR="00AD5B26" w:rsidRDefault="008B4B9B">
      <w:pPr>
        <w:spacing w:after="0"/>
        <w:ind w:left="720"/>
        <w:jc w:val="left"/>
      </w:pPr>
      <w:r>
        <w:t xml:space="preserve">      if (</w:t>
      </w:r>
      <w:proofErr w:type="spellStart"/>
      <w:r>
        <w:t>talk_flag</w:t>
      </w:r>
      <w:proofErr w:type="spellEnd"/>
      <w:r>
        <w:t xml:space="preserve"> == 1)</w:t>
      </w:r>
    </w:p>
    <w:p w14:paraId="3AC148DE" w14:textId="77777777" w:rsidR="00AD5B26" w:rsidRDefault="008B4B9B">
      <w:pPr>
        <w:spacing w:after="0"/>
        <w:ind w:left="720"/>
        <w:jc w:val="left"/>
      </w:pPr>
      <w:r>
        <w:t xml:space="preserve">      {</w:t>
      </w:r>
    </w:p>
    <w:p w14:paraId="241534A8" w14:textId="77777777" w:rsidR="00AD5B26" w:rsidRDefault="008B4B9B">
      <w:pPr>
        <w:spacing w:after="0"/>
        <w:ind w:left="1440"/>
        <w:jc w:val="left"/>
      </w:pPr>
      <w:r>
        <w:rPr>
          <w:b/>
        </w:rPr>
        <w:t xml:space="preserve">        </w:t>
      </w:r>
      <w:proofErr w:type="spellStart"/>
      <w:r>
        <w:t>speed_test</w:t>
      </w:r>
      <w:proofErr w:type="spellEnd"/>
      <w:r>
        <w:t xml:space="preserve"> = (</w:t>
      </w:r>
      <w:proofErr w:type="spellStart"/>
      <w:r>
        <w:t>int</w:t>
      </w:r>
      <w:proofErr w:type="spellEnd"/>
      <w:r>
        <w:t xml:space="preserve">) </w:t>
      </w:r>
      <w:proofErr w:type="spellStart"/>
      <w:r>
        <w:t>rcSpeed</w:t>
      </w:r>
      <w:proofErr w:type="spellEnd"/>
      <w:r>
        <w:t>;</w:t>
      </w:r>
    </w:p>
    <w:p w14:paraId="5C91D9DC" w14:textId="77777777" w:rsidR="00AD5B26" w:rsidRDefault="008B4B9B">
      <w:pPr>
        <w:spacing w:after="0"/>
        <w:ind w:left="1440"/>
        <w:jc w:val="left"/>
      </w:pPr>
      <w:r>
        <w:t xml:space="preserve">        </w:t>
      </w:r>
      <w:proofErr w:type="spellStart"/>
      <w:proofErr w:type="gramStart"/>
      <w:r>
        <w:t>xbee.write</w:t>
      </w:r>
      <w:proofErr w:type="spellEnd"/>
      <w:proofErr w:type="gramEnd"/>
      <w:r>
        <w:t>(</w:t>
      </w:r>
      <w:proofErr w:type="spellStart"/>
      <w:r>
        <w:t>speed_test</w:t>
      </w:r>
      <w:proofErr w:type="spellEnd"/>
      <w:r>
        <w:t>);</w:t>
      </w:r>
    </w:p>
    <w:p w14:paraId="625FBC0A" w14:textId="77777777" w:rsidR="00AD5B26" w:rsidRDefault="008B4B9B">
      <w:pPr>
        <w:spacing w:after="0"/>
        <w:ind w:left="1440"/>
        <w:jc w:val="left"/>
      </w:pPr>
      <w:r>
        <w:t xml:space="preserve">        </w:t>
      </w:r>
      <w:proofErr w:type="spellStart"/>
      <w:r>
        <w:t>talk_flag</w:t>
      </w:r>
      <w:proofErr w:type="spellEnd"/>
      <w:r>
        <w:t xml:space="preserve"> = 0;</w:t>
      </w:r>
    </w:p>
    <w:p w14:paraId="0DBDB3C9" w14:textId="77777777" w:rsidR="00AD5B26" w:rsidRDefault="008B4B9B">
      <w:pPr>
        <w:spacing w:after="0"/>
        <w:ind w:left="720"/>
        <w:jc w:val="left"/>
      </w:pPr>
      <w:r>
        <w:t xml:space="preserve">      }</w:t>
      </w:r>
    </w:p>
    <w:p w14:paraId="41A6EBEE" w14:textId="77777777" w:rsidR="00AD5B26" w:rsidRDefault="008B4B9B">
      <w:pPr>
        <w:spacing w:after="0"/>
        <w:ind w:left="720"/>
        <w:jc w:val="left"/>
      </w:pPr>
      <w:r>
        <w:t xml:space="preserve">      }</w:t>
      </w:r>
    </w:p>
    <w:p w14:paraId="3BB5CEFF" w14:textId="77777777" w:rsidR="00AD5B26" w:rsidRDefault="008B4B9B">
      <w:pPr>
        <w:spacing w:after="0"/>
        <w:ind w:left="720"/>
        <w:jc w:val="left"/>
      </w:pPr>
      <w:r>
        <w:t xml:space="preserve">   </w:t>
      </w:r>
    </w:p>
    <w:p w14:paraId="48D2D5B1" w14:textId="77777777" w:rsidR="00AD5B26" w:rsidRDefault="008B4B9B">
      <w:pPr>
        <w:spacing w:after="0"/>
        <w:ind w:left="720"/>
        <w:jc w:val="left"/>
      </w:pPr>
      <w:r>
        <w:t>}</w:t>
      </w:r>
    </w:p>
    <w:p w14:paraId="5B5CC4F6" w14:textId="77777777" w:rsidR="00AD5B26" w:rsidRDefault="008B4B9B">
      <w:pPr>
        <w:spacing w:after="0"/>
        <w:ind w:left="720"/>
        <w:jc w:val="left"/>
      </w:pPr>
      <w:r>
        <w:t xml:space="preserve">void </w:t>
      </w:r>
      <w:proofErr w:type="gramStart"/>
      <w:r>
        <w:t>indicate(</w:t>
      </w:r>
      <w:proofErr w:type="gramEnd"/>
      <w:r>
        <w:t>) // ISR</w:t>
      </w:r>
    </w:p>
    <w:p w14:paraId="10FCED28" w14:textId="77777777" w:rsidR="00AD5B26" w:rsidRDefault="008B4B9B">
      <w:pPr>
        <w:spacing w:after="0"/>
        <w:ind w:left="720"/>
        <w:jc w:val="left"/>
      </w:pPr>
      <w:r>
        <w:t>{</w:t>
      </w:r>
    </w:p>
    <w:p w14:paraId="5222DE90" w14:textId="77777777" w:rsidR="00AD5B26" w:rsidRDefault="008B4B9B">
      <w:pPr>
        <w:spacing w:after="0"/>
        <w:ind w:left="1440"/>
        <w:jc w:val="left"/>
      </w:pPr>
      <w:r>
        <w:t xml:space="preserve">  t2 = </w:t>
      </w:r>
      <w:proofErr w:type="spellStart"/>
      <w:proofErr w:type="gramStart"/>
      <w:r>
        <w:t>millis</w:t>
      </w:r>
      <w:proofErr w:type="spellEnd"/>
      <w:r>
        <w:t>(</w:t>
      </w:r>
      <w:proofErr w:type="gramEnd"/>
      <w:r>
        <w:t>);</w:t>
      </w:r>
    </w:p>
    <w:p w14:paraId="1EC11BA6" w14:textId="77777777" w:rsidR="00AD5B26" w:rsidRDefault="008B4B9B">
      <w:pPr>
        <w:spacing w:after="0"/>
        <w:ind w:left="1440"/>
        <w:jc w:val="left"/>
      </w:pPr>
      <w:r>
        <w:t xml:space="preserve">  </w:t>
      </w:r>
      <w:proofErr w:type="spellStart"/>
      <w:r>
        <w:t>delta_t</w:t>
      </w:r>
      <w:proofErr w:type="spellEnd"/>
      <w:r>
        <w:t xml:space="preserve"> = (t2 - t1);</w:t>
      </w:r>
    </w:p>
    <w:p w14:paraId="714E60E8" w14:textId="77777777" w:rsidR="00AD5B26" w:rsidRDefault="008B4B9B">
      <w:pPr>
        <w:spacing w:after="0"/>
        <w:ind w:left="1440"/>
        <w:jc w:val="left"/>
      </w:pPr>
      <w:r>
        <w:t xml:space="preserve">  revolutions = revolutions + 1;</w:t>
      </w:r>
    </w:p>
    <w:p w14:paraId="66E8878F" w14:textId="77777777" w:rsidR="00AD5B26" w:rsidRDefault="008B4B9B">
      <w:pPr>
        <w:spacing w:after="0"/>
        <w:ind w:left="1440"/>
        <w:jc w:val="left"/>
      </w:pPr>
      <w:r>
        <w:t xml:space="preserve">  </w:t>
      </w:r>
      <w:proofErr w:type="spellStart"/>
      <w:r>
        <w:t>rcSpeed</w:t>
      </w:r>
      <w:proofErr w:type="spellEnd"/>
      <w:r>
        <w:t xml:space="preserve"> = ((revolutions*circumference)/(</w:t>
      </w:r>
      <w:proofErr w:type="spellStart"/>
      <w:r>
        <w:t>delta_t</w:t>
      </w:r>
      <w:proofErr w:type="spellEnd"/>
      <w:proofErr w:type="gramStart"/>
      <w:r>
        <w:t>))*</w:t>
      </w:r>
      <w:proofErr w:type="gramEnd"/>
      <w:r>
        <w:t xml:space="preserve">1000; </w:t>
      </w:r>
    </w:p>
    <w:p w14:paraId="01A56CB8" w14:textId="77777777" w:rsidR="00AD5B26" w:rsidRDefault="008B4B9B">
      <w:pPr>
        <w:spacing w:after="0"/>
        <w:ind w:left="1440"/>
        <w:jc w:val="left"/>
      </w:pPr>
      <w:r>
        <w:t xml:space="preserve">  t1 = t2; revolutions = 0;</w:t>
      </w:r>
    </w:p>
    <w:p w14:paraId="4248744F" w14:textId="77777777" w:rsidR="00AD5B26" w:rsidRDefault="008B4B9B">
      <w:pPr>
        <w:spacing w:after="0"/>
        <w:ind w:left="1440"/>
        <w:jc w:val="left"/>
      </w:pPr>
      <w:r>
        <w:t xml:space="preserve">  revolutions = 0;</w:t>
      </w:r>
    </w:p>
    <w:p w14:paraId="70A2CDA5" w14:textId="77777777" w:rsidR="00AD5B26" w:rsidRDefault="008B4B9B">
      <w:pPr>
        <w:spacing w:after="0"/>
        <w:ind w:left="720"/>
        <w:jc w:val="left"/>
      </w:pPr>
      <w:r>
        <w:t xml:space="preserve">  </w:t>
      </w:r>
    </w:p>
    <w:p w14:paraId="30B81B2B" w14:textId="77777777" w:rsidR="00AD5B26" w:rsidRDefault="008B4B9B">
      <w:pPr>
        <w:spacing w:after="0"/>
        <w:ind w:left="720"/>
        <w:jc w:val="left"/>
      </w:pPr>
      <w:r>
        <w:t>}</w:t>
      </w:r>
    </w:p>
    <w:p w14:paraId="21F70D93" w14:textId="77777777" w:rsidR="00AD5B26" w:rsidRDefault="00AD5B26">
      <w:pPr>
        <w:spacing w:after="0"/>
        <w:ind w:left="720"/>
        <w:jc w:val="left"/>
      </w:pPr>
    </w:p>
    <w:p w14:paraId="1DD088C9" w14:textId="77777777" w:rsidR="00AD5B26" w:rsidRDefault="00AD5B26">
      <w:pPr>
        <w:spacing w:after="0"/>
        <w:ind w:left="720"/>
        <w:jc w:val="left"/>
      </w:pPr>
    </w:p>
    <w:p w14:paraId="641C4C54" w14:textId="77777777" w:rsidR="00AD5B26" w:rsidRDefault="00AD5B26">
      <w:pPr>
        <w:spacing w:after="0"/>
        <w:ind w:left="720"/>
        <w:jc w:val="left"/>
      </w:pPr>
    </w:p>
    <w:p w14:paraId="2CA90D08" w14:textId="77777777" w:rsidR="00AD5B26" w:rsidRDefault="00AD5B26">
      <w:pPr>
        <w:spacing w:after="0"/>
        <w:ind w:left="720"/>
        <w:jc w:val="left"/>
      </w:pPr>
    </w:p>
    <w:p w14:paraId="6C65AF90" w14:textId="77777777" w:rsidR="00AD5B26" w:rsidRDefault="008B4B9B" w:rsidP="00CE5258">
      <w:pPr>
        <w:spacing w:after="0"/>
        <w:ind w:left="720"/>
        <w:jc w:val="left"/>
        <w:outlineLvl w:val="0"/>
      </w:pPr>
      <w:r>
        <w:rPr>
          <w:b/>
        </w:rPr>
        <w:t>TOWER</w:t>
      </w:r>
    </w:p>
    <w:p w14:paraId="140D2858" w14:textId="77777777" w:rsidR="00AD5B26" w:rsidRDefault="00AD5B26">
      <w:pPr>
        <w:spacing w:after="0"/>
        <w:ind w:left="1440"/>
        <w:jc w:val="left"/>
      </w:pPr>
    </w:p>
    <w:p w14:paraId="57D1635A" w14:textId="77777777" w:rsidR="00AD5B26" w:rsidRDefault="008B4B9B">
      <w:pPr>
        <w:spacing w:after="0"/>
        <w:ind w:left="1440"/>
        <w:jc w:val="left"/>
      </w:pPr>
      <w:r>
        <w:t>//#include &lt;</w:t>
      </w:r>
      <w:proofErr w:type="spellStart"/>
      <w:r>
        <w:t>SoftwareSerial.h</w:t>
      </w:r>
      <w:proofErr w:type="spellEnd"/>
      <w:r>
        <w:t>&gt;</w:t>
      </w:r>
    </w:p>
    <w:p w14:paraId="16DD540E" w14:textId="77777777" w:rsidR="00AD5B26" w:rsidRDefault="00AD5B26">
      <w:pPr>
        <w:spacing w:after="0"/>
        <w:ind w:left="1440"/>
        <w:jc w:val="left"/>
      </w:pPr>
    </w:p>
    <w:p w14:paraId="43EE6731" w14:textId="77777777" w:rsidR="00AD5B26" w:rsidRDefault="008B4B9B">
      <w:pPr>
        <w:spacing w:after="0"/>
        <w:ind w:left="1440"/>
        <w:jc w:val="left"/>
      </w:pPr>
      <w:r>
        <w:t>//</w:t>
      </w:r>
      <w:proofErr w:type="spellStart"/>
      <w:r>
        <w:t>SoftwareSerial</w:t>
      </w:r>
      <w:proofErr w:type="spellEnd"/>
      <w:r>
        <w:t xml:space="preserve"> </w:t>
      </w:r>
      <w:proofErr w:type="spellStart"/>
      <w:proofErr w:type="gramStart"/>
      <w:r>
        <w:t>xbee</w:t>
      </w:r>
      <w:proofErr w:type="spellEnd"/>
      <w:r>
        <w:t>(</w:t>
      </w:r>
      <w:proofErr w:type="gramEnd"/>
      <w:r>
        <w:t>0,1);</w:t>
      </w:r>
    </w:p>
    <w:p w14:paraId="2BF98EEE" w14:textId="77777777" w:rsidR="00AD5B26" w:rsidRDefault="00AD5B26">
      <w:pPr>
        <w:spacing w:after="0"/>
        <w:ind w:left="1440"/>
        <w:jc w:val="left"/>
      </w:pPr>
    </w:p>
    <w:p w14:paraId="1FED08EB" w14:textId="77777777" w:rsidR="00AD5B26" w:rsidRDefault="008B4B9B">
      <w:pPr>
        <w:spacing w:after="0"/>
        <w:ind w:left="1440"/>
        <w:jc w:val="left"/>
      </w:pPr>
      <w:proofErr w:type="spellStart"/>
      <w:r>
        <w:t>int</w:t>
      </w:r>
      <w:proofErr w:type="spellEnd"/>
      <w:r>
        <w:t xml:space="preserve"> </w:t>
      </w:r>
      <w:proofErr w:type="spellStart"/>
      <w:r>
        <w:t>a_dis</w:t>
      </w:r>
      <w:proofErr w:type="spellEnd"/>
      <w:r>
        <w:t xml:space="preserve">, </w:t>
      </w:r>
      <w:proofErr w:type="spellStart"/>
      <w:r>
        <w:t>b_dis</w:t>
      </w:r>
      <w:proofErr w:type="spellEnd"/>
      <w:r>
        <w:t xml:space="preserve">, </w:t>
      </w:r>
      <w:proofErr w:type="spellStart"/>
      <w:r>
        <w:t>c_</w:t>
      </w:r>
      <w:proofErr w:type="gramStart"/>
      <w:r>
        <w:t>dis,a</w:t>
      </w:r>
      <w:proofErr w:type="gramEnd"/>
      <w:r>
        <w:t>_spe</w:t>
      </w:r>
      <w:proofErr w:type="spellEnd"/>
      <w:r>
        <w:t xml:space="preserve">, </w:t>
      </w:r>
      <w:proofErr w:type="spellStart"/>
      <w:r>
        <w:t>b_spe</w:t>
      </w:r>
      <w:proofErr w:type="spellEnd"/>
      <w:r>
        <w:t xml:space="preserve">, </w:t>
      </w:r>
      <w:proofErr w:type="spellStart"/>
      <w:r>
        <w:t>c_spe</w:t>
      </w:r>
      <w:proofErr w:type="spellEnd"/>
      <w:r>
        <w:t>;</w:t>
      </w:r>
    </w:p>
    <w:p w14:paraId="637BEBA5" w14:textId="77777777" w:rsidR="00AD5B26" w:rsidRDefault="00AD5B26">
      <w:pPr>
        <w:spacing w:after="0"/>
        <w:ind w:left="1440"/>
        <w:jc w:val="left"/>
      </w:pPr>
    </w:p>
    <w:p w14:paraId="240C15B3" w14:textId="77777777" w:rsidR="00AD5B26" w:rsidRDefault="008B4B9B">
      <w:pPr>
        <w:spacing w:after="0"/>
        <w:ind w:left="1440"/>
        <w:jc w:val="left"/>
      </w:pPr>
      <w:proofErr w:type="spellStart"/>
      <w:r>
        <w:t>const</w:t>
      </w:r>
      <w:proofErr w:type="spellEnd"/>
      <w:r>
        <w:t xml:space="preserve"> </w:t>
      </w:r>
      <w:proofErr w:type="spellStart"/>
      <w:r>
        <w:t>int</w:t>
      </w:r>
      <w:proofErr w:type="spellEnd"/>
      <w:r>
        <w:t xml:space="preserve"> </w:t>
      </w:r>
      <w:proofErr w:type="spellStart"/>
      <w:r>
        <w:t>A_far_trig</w:t>
      </w:r>
      <w:proofErr w:type="spellEnd"/>
      <w:r>
        <w:t xml:space="preserve"> = 22;</w:t>
      </w:r>
    </w:p>
    <w:p w14:paraId="7EA9380F" w14:textId="77777777" w:rsidR="00AD5B26" w:rsidRDefault="008B4B9B">
      <w:pPr>
        <w:spacing w:after="0"/>
        <w:ind w:left="1440"/>
        <w:jc w:val="left"/>
      </w:pPr>
      <w:proofErr w:type="spellStart"/>
      <w:r>
        <w:lastRenderedPageBreak/>
        <w:t>const</w:t>
      </w:r>
      <w:proofErr w:type="spellEnd"/>
      <w:r>
        <w:t xml:space="preserve"> </w:t>
      </w:r>
      <w:proofErr w:type="spellStart"/>
      <w:r>
        <w:t>int</w:t>
      </w:r>
      <w:proofErr w:type="spellEnd"/>
      <w:r>
        <w:t xml:space="preserve"> </w:t>
      </w:r>
      <w:proofErr w:type="spellStart"/>
      <w:r>
        <w:t>A_far_echo</w:t>
      </w:r>
      <w:proofErr w:type="spellEnd"/>
      <w:r>
        <w:t xml:space="preserve"> = 23;</w:t>
      </w:r>
    </w:p>
    <w:p w14:paraId="3CD894F4" w14:textId="77777777" w:rsidR="00AD5B26" w:rsidRDefault="008B4B9B">
      <w:pPr>
        <w:spacing w:after="0"/>
        <w:ind w:left="1440"/>
        <w:jc w:val="left"/>
      </w:pPr>
      <w:proofErr w:type="spellStart"/>
      <w:r>
        <w:t>const</w:t>
      </w:r>
      <w:proofErr w:type="spellEnd"/>
      <w:r>
        <w:t xml:space="preserve"> </w:t>
      </w:r>
      <w:proofErr w:type="spellStart"/>
      <w:r>
        <w:t>int</w:t>
      </w:r>
      <w:proofErr w:type="spellEnd"/>
      <w:r>
        <w:t xml:space="preserve"> </w:t>
      </w:r>
      <w:proofErr w:type="spellStart"/>
      <w:r>
        <w:t>A_close_trig</w:t>
      </w:r>
      <w:proofErr w:type="spellEnd"/>
      <w:r>
        <w:t xml:space="preserve"> = 24;</w:t>
      </w:r>
    </w:p>
    <w:p w14:paraId="5BD73812" w14:textId="77777777" w:rsidR="00AD5B26" w:rsidRDefault="008B4B9B">
      <w:pPr>
        <w:spacing w:after="0"/>
        <w:ind w:left="1440"/>
        <w:jc w:val="left"/>
      </w:pPr>
      <w:proofErr w:type="spellStart"/>
      <w:r>
        <w:t>const</w:t>
      </w:r>
      <w:proofErr w:type="spellEnd"/>
      <w:r>
        <w:t xml:space="preserve"> </w:t>
      </w:r>
      <w:proofErr w:type="spellStart"/>
      <w:r>
        <w:t>int</w:t>
      </w:r>
      <w:proofErr w:type="spellEnd"/>
      <w:r>
        <w:t xml:space="preserve"> </w:t>
      </w:r>
      <w:proofErr w:type="spellStart"/>
      <w:r>
        <w:t>A_close_echo</w:t>
      </w:r>
      <w:proofErr w:type="spellEnd"/>
      <w:r>
        <w:t xml:space="preserve"> = 25;</w:t>
      </w:r>
    </w:p>
    <w:p w14:paraId="6A8EE5CD" w14:textId="77777777" w:rsidR="00AD5B26" w:rsidRDefault="008B4B9B">
      <w:pPr>
        <w:spacing w:after="0"/>
        <w:ind w:left="1440"/>
        <w:jc w:val="left"/>
      </w:pPr>
      <w:proofErr w:type="spellStart"/>
      <w:r>
        <w:t>const</w:t>
      </w:r>
      <w:proofErr w:type="spellEnd"/>
      <w:r>
        <w:t xml:space="preserve"> </w:t>
      </w:r>
      <w:proofErr w:type="spellStart"/>
      <w:r>
        <w:t>int</w:t>
      </w:r>
      <w:proofErr w:type="spellEnd"/>
      <w:r>
        <w:t xml:space="preserve"> </w:t>
      </w:r>
      <w:proofErr w:type="spellStart"/>
      <w:r>
        <w:t>B_far_trig</w:t>
      </w:r>
      <w:proofErr w:type="spellEnd"/>
      <w:r>
        <w:t xml:space="preserve"> = 26;</w:t>
      </w:r>
    </w:p>
    <w:p w14:paraId="0712CC75" w14:textId="77777777" w:rsidR="00AD5B26" w:rsidRDefault="008B4B9B">
      <w:pPr>
        <w:spacing w:after="0"/>
        <w:ind w:left="1440"/>
        <w:jc w:val="left"/>
      </w:pPr>
      <w:proofErr w:type="spellStart"/>
      <w:r>
        <w:t>const</w:t>
      </w:r>
      <w:proofErr w:type="spellEnd"/>
      <w:r>
        <w:t xml:space="preserve"> </w:t>
      </w:r>
      <w:proofErr w:type="spellStart"/>
      <w:r>
        <w:t>int</w:t>
      </w:r>
      <w:proofErr w:type="spellEnd"/>
      <w:r>
        <w:t xml:space="preserve"> </w:t>
      </w:r>
      <w:proofErr w:type="spellStart"/>
      <w:r>
        <w:t>B_far_echo</w:t>
      </w:r>
      <w:proofErr w:type="spellEnd"/>
      <w:r>
        <w:t xml:space="preserve"> = 27;</w:t>
      </w:r>
    </w:p>
    <w:p w14:paraId="773A55F4" w14:textId="77777777" w:rsidR="00AD5B26" w:rsidRDefault="008B4B9B">
      <w:pPr>
        <w:spacing w:after="0"/>
        <w:ind w:left="1440"/>
        <w:jc w:val="left"/>
      </w:pPr>
      <w:proofErr w:type="spellStart"/>
      <w:r>
        <w:t>const</w:t>
      </w:r>
      <w:proofErr w:type="spellEnd"/>
      <w:r>
        <w:t xml:space="preserve"> </w:t>
      </w:r>
      <w:proofErr w:type="spellStart"/>
      <w:r>
        <w:t>int</w:t>
      </w:r>
      <w:proofErr w:type="spellEnd"/>
      <w:r>
        <w:t xml:space="preserve"> </w:t>
      </w:r>
      <w:proofErr w:type="spellStart"/>
      <w:r>
        <w:t>B_close_trig</w:t>
      </w:r>
      <w:proofErr w:type="spellEnd"/>
      <w:r>
        <w:t xml:space="preserve"> = 28;</w:t>
      </w:r>
    </w:p>
    <w:p w14:paraId="14006D5A" w14:textId="77777777" w:rsidR="00AD5B26" w:rsidRDefault="008B4B9B">
      <w:pPr>
        <w:spacing w:after="0"/>
        <w:ind w:left="1440"/>
        <w:jc w:val="left"/>
      </w:pPr>
      <w:proofErr w:type="spellStart"/>
      <w:r>
        <w:t>const</w:t>
      </w:r>
      <w:proofErr w:type="spellEnd"/>
      <w:r>
        <w:t xml:space="preserve"> </w:t>
      </w:r>
      <w:proofErr w:type="spellStart"/>
      <w:r>
        <w:t>int</w:t>
      </w:r>
      <w:proofErr w:type="spellEnd"/>
      <w:r>
        <w:t xml:space="preserve"> </w:t>
      </w:r>
      <w:proofErr w:type="spellStart"/>
      <w:r>
        <w:t>B_close_echo</w:t>
      </w:r>
      <w:proofErr w:type="spellEnd"/>
      <w:r>
        <w:t xml:space="preserve"> = 29;</w:t>
      </w:r>
    </w:p>
    <w:p w14:paraId="6F6FC4F9" w14:textId="77777777" w:rsidR="00AD5B26" w:rsidRDefault="008B4B9B">
      <w:pPr>
        <w:spacing w:after="0"/>
        <w:ind w:left="1440"/>
        <w:jc w:val="left"/>
      </w:pPr>
      <w:proofErr w:type="spellStart"/>
      <w:r>
        <w:t>const</w:t>
      </w:r>
      <w:proofErr w:type="spellEnd"/>
      <w:r>
        <w:t xml:space="preserve"> </w:t>
      </w:r>
      <w:proofErr w:type="spellStart"/>
      <w:r>
        <w:t>int</w:t>
      </w:r>
      <w:proofErr w:type="spellEnd"/>
      <w:r>
        <w:t xml:space="preserve"> </w:t>
      </w:r>
      <w:proofErr w:type="spellStart"/>
      <w:r>
        <w:t>C_far_trig</w:t>
      </w:r>
      <w:proofErr w:type="spellEnd"/>
      <w:r>
        <w:t xml:space="preserve"> = 30;</w:t>
      </w:r>
    </w:p>
    <w:p w14:paraId="2DE475E6" w14:textId="77777777" w:rsidR="00AD5B26" w:rsidRDefault="008B4B9B">
      <w:pPr>
        <w:spacing w:after="0"/>
        <w:ind w:left="1440"/>
        <w:jc w:val="left"/>
      </w:pPr>
      <w:proofErr w:type="spellStart"/>
      <w:r>
        <w:t>const</w:t>
      </w:r>
      <w:proofErr w:type="spellEnd"/>
      <w:r>
        <w:t xml:space="preserve"> </w:t>
      </w:r>
      <w:proofErr w:type="spellStart"/>
      <w:r>
        <w:t>int</w:t>
      </w:r>
      <w:proofErr w:type="spellEnd"/>
      <w:r>
        <w:t xml:space="preserve"> </w:t>
      </w:r>
      <w:proofErr w:type="spellStart"/>
      <w:r>
        <w:t>C_far_echo</w:t>
      </w:r>
      <w:proofErr w:type="spellEnd"/>
      <w:r>
        <w:t xml:space="preserve"> = 31;</w:t>
      </w:r>
    </w:p>
    <w:p w14:paraId="308BD2B2" w14:textId="77777777" w:rsidR="00AD5B26" w:rsidRDefault="008B4B9B">
      <w:pPr>
        <w:spacing w:after="0"/>
        <w:ind w:left="1440"/>
        <w:jc w:val="left"/>
      </w:pPr>
      <w:proofErr w:type="spellStart"/>
      <w:r>
        <w:t>const</w:t>
      </w:r>
      <w:proofErr w:type="spellEnd"/>
      <w:r>
        <w:t xml:space="preserve"> </w:t>
      </w:r>
      <w:proofErr w:type="spellStart"/>
      <w:r>
        <w:t>int</w:t>
      </w:r>
      <w:proofErr w:type="spellEnd"/>
      <w:r>
        <w:t xml:space="preserve"> </w:t>
      </w:r>
      <w:proofErr w:type="spellStart"/>
      <w:r>
        <w:t>C_close_trig</w:t>
      </w:r>
      <w:proofErr w:type="spellEnd"/>
      <w:r>
        <w:t xml:space="preserve"> = 32;</w:t>
      </w:r>
    </w:p>
    <w:p w14:paraId="7F1EBDD8" w14:textId="77777777" w:rsidR="00AD5B26" w:rsidRDefault="008B4B9B">
      <w:pPr>
        <w:spacing w:after="0"/>
        <w:ind w:left="1440"/>
        <w:jc w:val="left"/>
      </w:pPr>
      <w:proofErr w:type="spellStart"/>
      <w:r>
        <w:t>const</w:t>
      </w:r>
      <w:proofErr w:type="spellEnd"/>
      <w:r>
        <w:t xml:space="preserve"> </w:t>
      </w:r>
      <w:proofErr w:type="spellStart"/>
      <w:r>
        <w:t>int</w:t>
      </w:r>
      <w:proofErr w:type="spellEnd"/>
      <w:r>
        <w:t xml:space="preserve"> </w:t>
      </w:r>
      <w:proofErr w:type="spellStart"/>
      <w:r>
        <w:t>C_close_echo</w:t>
      </w:r>
      <w:proofErr w:type="spellEnd"/>
      <w:r>
        <w:t xml:space="preserve"> = 33;</w:t>
      </w:r>
    </w:p>
    <w:p w14:paraId="5965F6BC" w14:textId="77777777" w:rsidR="00AD5B26" w:rsidRDefault="00AD5B26">
      <w:pPr>
        <w:spacing w:after="0"/>
        <w:ind w:left="1440"/>
        <w:jc w:val="left"/>
      </w:pPr>
    </w:p>
    <w:p w14:paraId="37B78076" w14:textId="77777777" w:rsidR="00AD5B26" w:rsidRDefault="00AD5B26">
      <w:pPr>
        <w:spacing w:after="0"/>
        <w:ind w:left="1440"/>
        <w:jc w:val="left"/>
      </w:pPr>
    </w:p>
    <w:p w14:paraId="15C7F381" w14:textId="77777777" w:rsidR="00AD5B26" w:rsidRDefault="008B4B9B">
      <w:pPr>
        <w:spacing w:after="0"/>
        <w:ind w:left="1440"/>
        <w:jc w:val="left"/>
      </w:pPr>
      <w:r>
        <w:t>//</w:t>
      </w:r>
      <w:proofErr w:type="spellStart"/>
      <w:r>
        <w:t>int</w:t>
      </w:r>
      <w:proofErr w:type="spellEnd"/>
      <w:r>
        <w:t xml:space="preserve"> </w:t>
      </w:r>
      <w:proofErr w:type="spellStart"/>
      <w:r>
        <w:t>dis_holder</w:t>
      </w:r>
      <w:proofErr w:type="spellEnd"/>
      <w:r>
        <w:t>;</w:t>
      </w:r>
    </w:p>
    <w:p w14:paraId="32D55E07" w14:textId="77777777" w:rsidR="00AD5B26" w:rsidRDefault="008B4B9B">
      <w:pPr>
        <w:spacing w:after="0"/>
        <w:ind w:left="1440"/>
        <w:jc w:val="left"/>
      </w:pPr>
      <w:proofErr w:type="spellStart"/>
      <w:r>
        <w:t>int</w:t>
      </w:r>
      <w:proofErr w:type="spellEnd"/>
      <w:r>
        <w:t xml:space="preserve"> </w:t>
      </w:r>
      <w:proofErr w:type="spellStart"/>
      <w:r>
        <w:t>dis_holder_</w:t>
      </w:r>
      <w:proofErr w:type="gramStart"/>
      <w:r>
        <w:t>a,dis</w:t>
      </w:r>
      <w:proofErr w:type="gramEnd"/>
      <w:r>
        <w:t>_holder_b,dis_holder_c</w:t>
      </w:r>
      <w:proofErr w:type="spellEnd"/>
      <w:r>
        <w:t>;</w:t>
      </w:r>
    </w:p>
    <w:p w14:paraId="3E84F4EE" w14:textId="77777777" w:rsidR="00AD5B26" w:rsidRDefault="008B4B9B">
      <w:pPr>
        <w:spacing w:after="0"/>
        <w:ind w:left="1440"/>
        <w:jc w:val="left"/>
      </w:pPr>
      <w:proofErr w:type="spellStart"/>
      <w:r>
        <w:t>int</w:t>
      </w:r>
      <w:proofErr w:type="spellEnd"/>
      <w:r>
        <w:t xml:space="preserve"> </w:t>
      </w:r>
      <w:proofErr w:type="spellStart"/>
      <w:r>
        <w:t>a_flag</w:t>
      </w:r>
      <w:proofErr w:type="spellEnd"/>
      <w:r>
        <w:t xml:space="preserve"> = 0;</w:t>
      </w:r>
    </w:p>
    <w:p w14:paraId="0DB525C1" w14:textId="77777777" w:rsidR="00AD5B26" w:rsidRDefault="008B4B9B">
      <w:pPr>
        <w:spacing w:after="0"/>
        <w:ind w:left="1440"/>
        <w:jc w:val="left"/>
      </w:pPr>
      <w:proofErr w:type="spellStart"/>
      <w:r>
        <w:t>int</w:t>
      </w:r>
      <w:proofErr w:type="spellEnd"/>
      <w:r>
        <w:t xml:space="preserve"> </w:t>
      </w:r>
      <w:proofErr w:type="spellStart"/>
      <w:r>
        <w:t>b_flag</w:t>
      </w:r>
      <w:proofErr w:type="spellEnd"/>
      <w:r>
        <w:t xml:space="preserve"> = 0;</w:t>
      </w:r>
    </w:p>
    <w:p w14:paraId="7976280A" w14:textId="77777777" w:rsidR="00AD5B26" w:rsidRDefault="008B4B9B">
      <w:pPr>
        <w:spacing w:after="0"/>
        <w:ind w:left="1440"/>
        <w:jc w:val="left"/>
      </w:pPr>
      <w:proofErr w:type="spellStart"/>
      <w:r>
        <w:t>int</w:t>
      </w:r>
      <w:proofErr w:type="spellEnd"/>
      <w:r>
        <w:t xml:space="preserve"> </w:t>
      </w:r>
      <w:proofErr w:type="spellStart"/>
      <w:r>
        <w:t>c_flag</w:t>
      </w:r>
      <w:proofErr w:type="spellEnd"/>
      <w:r>
        <w:t xml:space="preserve"> = 0;</w:t>
      </w:r>
    </w:p>
    <w:p w14:paraId="44EAFA0C" w14:textId="77777777" w:rsidR="00AD5B26" w:rsidRDefault="008B4B9B">
      <w:pPr>
        <w:spacing w:after="0"/>
        <w:ind w:left="1440"/>
        <w:jc w:val="left"/>
      </w:pPr>
      <w:proofErr w:type="spellStart"/>
      <w:r>
        <w:t>int</w:t>
      </w:r>
      <w:proofErr w:type="spellEnd"/>
      <w:r>
        <w:t xml:space="preserve"> </w:t>
      </w:r>
      <w:proofErr w:type="spellStart"/>
      <w:r>
        <w:t>speed_flag</w:t>
      </w:r>
      <w:proofErr w:type="spellEnd"/>
      <w:r>
        <w:t xml:space="preserve"> = 0;</w:t>
      </w:r>
    </w:p>
    <w:p w14:paraId="0587864A" w14:textId="77777777" w:rsidR="00AD5B26" w:rsidRDefault="008B4B9B">
      <w:pPr>
        <w:spacing w:after="0"/>
        <w:ind w:left="1440"/>
        <w:jc w:val="left"/>
      </w:pPr>
      <w:proofErr w:type="spellStart"/>
      <w:r>
        <w:t>int</w:t>
      </w:r>
      <w:proofErr w:type="spellEnd"/>
      <w:r>
        <w:t xml:space="preserve"> </w:t>
      </w:r>
      <w:proofErr w:type="spellStart"/>
      <w:r>
        <w:t>new_speed</w:t>
      </w:r>
      <w:proofErr w:type="spellEnd"/>
      <w:r>
        <w:t>;</w:t>
      </w:r>
    </w:p>
    <w:p w14:paraId="3B3775E3" w14:textId="77777777" w:rsidR="00AD5B26" w:rsidRDefault="008B4B9B">
      <w:pPr>
        <w:spacing w:after="0"/>
        <w:ind w:left="1440"/>
        <w:jc w:val="left"/>
      </w:pPr>
      <w:proofErr w:type="spellStart"/>
      <w:r>
        <w:t>int</w:t>
      </w:r>
      <w:proofErr w:type="spellEnd"/>
      <w:r>
        <w:t xml:space="preserve"> </w:t>
      </w:r>
      <w:proofErr w:type="spellStart"/>
      <w:r>
        <w:t>new_pwm</w:t>
      </w:r>
      <w:proofErr w:type="spellEnd"/>
      <w:r>
        <w:t xml:space="preserve"> = 0;</w:t>
      </w:r>
    </w:p>
    <w:p w14:paraId="59B2575C" w14:textId="77777777" w:rsidR="00AD5B26" w:rsidRDefault="008B4B9B">
      <w:pPr>
        <w:spacing w:after="0"/>
        <w:ind w:left="1440"/>
        <w:jc w:val="left"/>
      </w:pPr>
      <w:proofErr w:type="spellStart"/>
      <w:r>
        <w:t>int</w:t>
      </w:r>
      <w:proofErr w:type="spellEnd"/>
      <w:r>
        <w:t xml:space="preserve"> again = 0;</w:t>
      </w:r>
    </w:p>
    <w:p w14:paraId="29CE52B8" w14:textId="77777777" w:rsidR="00AD5B26" w:rsidRDefault="008B4B9B">
      <w:pPr>
        <w:spacing w:after="0"/>
        <w:ind w:left="1440"/>
        <w:jc w:val="left"/>
      </w:pPr>
      <w:proofErr w:type="spellStart"/>
      <w:r>
        <w:t>int</w:t>
      </w:r>
      <w:proofErr w:type="spellEnd"/>
      <w:r>
        <w:t xml:space="preserve"> over = 0;</w:t>
      </w:r>
    </w:p>
    <w:p w14:paraId="6B481EB4" w14:textId="77777777" w:rsidR="00AD5B26" w:rsidRDefault="00AD5B26">
      <w:pPr>
        <w:spacing w:after="0"/>
        <w:ind w:left="1440"/>
        <w:jc w:val="left"/>
      </w:pPr>
    </w:p>
    <w:p w14:paraId="48CED2A1" w14:textId="77777777" w:rsidR="00AD5B26" w:rsidRDefault="008B4B9B">
      <w:pPr>
        <w:spacing w:after="0"/>
        <w:ind w:left="1440"/>
        <w:jc w:val="left"/>
      </w:pPr>
      <w:r>
        <w:t>//</w:t>
      </w:r>
      <w:proofErr w:type="spellStart"/>
      <w:r>
        <w:t>int</w:t>
      </w:r>
      <w:proofErr w:type="spellEnd"/>
      <w:r>
        <w:t xml:space="preserve"> </w:t>
      </w:r>
      <w:proofErr w:type="spellStart"/>
      <w:proofErr w:type="gramStart"/>
      <w:r>
        <w:t>pwm</w:t>
      </w:r>
      <w:proofErr w:type="spellEnd"/>
      <w:r>
        <w:t>[</w:t>
      </w:r>
      <w:proofErr w:type="gramEnd"/>
      <w:r>
        <w:t>11] = {0, 80, 100, 120, 140, 160, 180, 200, 220, 240, 255};</w:t>
      </w:r>
    </w:p>
    <w:p w14:paraId="4173526A" w14:textId="77777777" w:rsidR="00AD5B26" w:rsidRDefault="008B4B9B">
      <w:pPr>
        <w:spacing w:after="0"/>
        <w:ind w:left="1440"/>
        <w:jc w:val="left"/>
      </w:pPr>
      <w:r>
        <w:t>//</w:t>
      </w:r>
      <w:proofErr w:type="spellStart"/>
      <w:r>
        <w:t>int</w:t>
      </w:r>
      <w:proofErr w:type="spellEnd"/>
      <w:r>
        <w:t xml:space="preserve"> </w:t>
      </w:r>
      <w:proofErr w:type="gramStart"/>
      <w:r>
        <w:t>table[</w:t>
      </w:r>
      <w:proofErr w:type="gramEnd"/>
      <w:r>
        <w:t>11] = { 0, 10, 48, 55, 70, 97, 102, 127, 135, 160, 170};</w:t>
      </w:r>
    </w:p>
    <w:p w14:paraId="002D83E1" w14:textId="77777777" w:rsidR="00AD5B26" w:rsidRDefault="008B4B9B">
      <w:pPr>
        <w:spacing w:after="0"/>
        <w:ind w:left="1440"/>
        <w:jc w:val="left"/>
      </w:pPr>
      <w:proofErr w:type="spellStart"/>
      <w:r>
        <w:t>int</w:t>
      </w:r>
      <w:proofErr w:type="spellEnd"/>
      <w:r>
        <w:t xml:space="preserve"> </w:t>
      </w:r>
      <w:proofErr w:type="spellStart"/>
      <w:proofErr w:type="gramStart"/>
      <w:r>
        <w:t>pwm</w:t>
      </w:r>
      <w:proofErr w:type="spellEnd"/>
      <w:r>
        <w:t>[</w:t>
      </w:r>
      <w:proofErr w:type="gramEnd"/>
      <w:r>
        <w:t>18] = { 0, 80, 80, 80, 80, 120, 120, 140, 140, 160, 180, 180, 200, 220, 220, 220, 240, 255};</w:t>
      </w:r>
    </w:p>
    <w:p w14:paraId="6D28FA45" w14:textId="77777777" w:rsidR="00AD5B26" w:rsidRDefault="008B4B9B">
      <w:pPr>
        <w:spacing w:after="0"/>
        <w:ind w:left="1440"/>
        <w:jc w:val="left"/>
      </w:pPr>
      <w:proofErr w:type="spellStart"/>
      <w:r>
        <w:t>int</w:t>
      </w:r>
      <w:proofErr w:type="spellEnd"/>
      <w:r>
        <w:t xml:space="preserve"> </w:t>
      </w:r>
      <w:proofErr w:type="spellStart"/>
      <w:r>
        <w:t>pos</w:t>
      </w:r>
      <w:proofErr w:type="spellEnd"/>
      <w:r>
        <w:t>;</w:t>
      </w:r>
    </w:p>
    <w:p w14:paraId="5816175C" w14:textId="77777777" w:rsidR="00AD5B26" w:rsidRDefault="008B4B9B">
      <w:pPr>
        <w:spacing w:after="0"/>
        <w:ind w:left="1440"/>
        <w:jc w:val="left"/>
      </w:pPr>
      <w:proofErr w:type="spellStart"/>
      <w:r>
        <w:t>int</w:t>
      </w:r>
      <w:proofErr w:type="spellEnd"/>
      <w:r>
        <w:t xml:space="preserve"> </w:t>
      </w:r>
      <w:proofErr w:type="spellStart"/>
      <w:r>
        <w:t>speed_for_car</w:t>
      </w:r>
      <w:proofErr w:type="spellEnd"/>
      <w:r>
        <w:t>;</w:t>
      </w:r>
    </w:p>
    <w:p w14:paraId="628B1B08" w14:textId="77777777" w:rsidR="00AD5B26" w:rsidRDefault="00AD5B26">
      <w:pPr>
        <w:spacing w:after="0"/>
        <w:ind w:left="1440"/>
        <w:jc w:val="left"/>
      </w:pPr>
    </w:p>
    <w:p w14:paraId="0D98F05B" w14:textId="77777777" w:rsidR="00AD5B26" w:rsidRDefault="008B4B9B">
      <w:pPr>
        <w:spacing w:after="0"/>
        <w:ind w:left="1440"/>
        <w:jc w:val="left"/>
      </w:pPr>
      <w:proofErr w:type="spellStart"/>
      <w:r>
        <w:t>int</w:t>
      </w:r>
      <w:proofErr w:type="spellEnd"/>
      <w:r>
        <w:t xml:space="preserve"> </w:t>
      </w:r>
      <w:proofErr w:type="spellStart"/>
      <w:r>
        <w:t>a_spe_flag</w:t>
      </w:r>
      <w:proofErr w:type="spellEnd"/>
      <w:r>
        <w:t xml:space="preserve"> = 0;</w:t>
      </w:r>
    </w:p>
    <w:p w14:paraId="3F497C7F" w14:textId="77777777" w:rsidR="00AD5B26" w:rsidRDefault="008B4B9B">
      <w:pPr>
        <w:spacing w:after="0"/>
        <w:ind w:left="1440"/>
        <w:jc w:val="left"/>
      </w:pPr>
      <w:proofErr w:type="spellStart"/>
      <w:r>
        <w:t>int</w:t>
      </w:r>
      <w:proofErr w:type="spellEnd"/>
      <w:r>
        <w:t xml:space="preserve"> </w:t>
      </w:r>
      <w:proofErr w:type="spellStart"/>
      <w:r>
        <w:t>b_spe_flag</w:t>
      </w:r>
      <w:proofErr w:type="spellEnd"/>
      <w:r>
        <w:t xml:space="preserve"> = 0;</w:t>
      </w:r>
    </w:p>
    <w:p w14:paraId="0139D8C6" w14:textId="77777777" w:rsidR="00AD5B26" w:rsidRDefault="008B4B9B">
      <w:pPr>
        <w:spacing w:after="0"/>
        <w:ind w:left="1440"/>
        <w:jc w:val="left"/>
      </w:pPr>
      <w:proofErr w:type="spellStart"/>
      <w:r>
        <w:t>int</w:t>
      </w:r>
      <w:proofErr w:type="spellEnd"/>
      <w:r>
        <w:t xml:space="preserve"> </w:t>
      </w:r>
      <w:proofErr w:type="spellStart"/>
      <w:r>
        <w:t>c_spe_flag</w:t>
      </w:r>
      <w:proofErr w:type="spellEnd"/>
      <w:r>
        <w:t xml:space="preserve"> = 0;</w:t>
      </w:r>
    </w:p>
    <w:p w14:paraId="233DE618" w14:textId="77777777" w:rsidR="00AD5B26" w:rsidRDefault="00AD5B26">
      <w:pPr>
        <w:spacing w:after="0"/>
        <w:ind w:left="1440"/>
        <w:jc w:val="left"/>
      </w:pPr>
    </w:p>
    <w:p w14:paraId="18B0E91C" w14:textId="77777777" w:rsidR="00AD5B26" w:rsidRDefault="008B4B9B">
      <w:pPr>
        <w:spacing w:after="0"/>
        <w:ind w:left="1440"/>
        <w:jc w:val="left"/>
      </w:pPr>
      <w:proofErr w:type="spellStart"/>
      <w:r>
        <w:t>int</w:t>
      </w:r>
      <w:proofErr w:type="spellEnd"/>
      <w:r>
        <w:t xml:space="preserve"> </w:t>
      </w:r>
      <w:proofErr w:type="spellStart"/>
      <w:r>
        <w:t>a_dis_flag</w:t>
      </w:r>
      <w:proofErr w:type="spellEnd"/>
      <w:r>
        <w:t xml:space="preserve"> = 0;</w:t>
      </w:r>
    </w:p>
    <w:p w14:paraId="55EB939A" w14:textId="77777777" w:rsidR="00AD5B26" w:rsidRDefault="008B4B9B">
      <w:pPr>
        <w:spacing w:after="0"/>
        <w:ind w:left="1440"/>
        <w:jc w:val="left"/>
      </w:pPr>
      <w:proofErr w:type="spellStart"/>
      <w:r>
        <w:t>int</w:t>
      </w:r>
      <w:proofErr w:type="spellEnd"/>
      <w:r>
        <w:t xml:space="preserve"> </w:t>
      </w:r>
      <w:proofErr w:type="spellStart"/>
      <w:r>
        <w:t>b_dis_flag</w:t>
      </w:r>
      <w:proofErr w:type="spellEnd"/>
      <w:r>
        <w:t xml:space="preserve"> = 0;</w:t>
      </w:r>
    </w:p>
    <w:p w14:paraId="498A5486" w14:textId="77777777" w:rsidR="00AD5B26" w:rsidRDefault="008B4B9B">
      <w:pPr>
        <w:spacing w:after="0"/>
        <w:ind w:left="1440"/>
        <w:jc w:val="left"/>
      </w:pPr>
      <w:proofErr w:type="spellStart"/>
      <w:r>
        <w:t>int</w:t>
      </w:r>
      <w:proofErr w:type="spellEnd"/>
      <w:r>
        <w:t xml:space="preserve"> </w:t>
      </w:r>
      <w:proofErr w:type="spellStart"/>
      <w:r>
        <w:t>c_dis_flag</w:t>
      </w:r>
      <w:proofErr w:type="spellEnd"/>
      <w:r>
        <w:t xml:space="preserve"> = 0;</w:t>
      </w:r>
    </w:p>
    <w:p w14:paraId="5AD9651B" w14:textId="77777777" w:rsidR="00AD5B26" w:rsidRDefault="00AD5B26">
      <w:pPr>
        <w:spacing w:after="0"/>
        <w:ind w:left="1440"/>
        <w:jc w:val="left"/>
      </w:pPr>
    </w:p>
    <w:p w14:paraId="6108A123" w14:textId="77777777" w:rsidR="00AD5B26" w:rsidRDefault="008B4B9B">
      <w:pPr>
        <w:spacing w:after="0"/>
        <w:ind w:left="1440"/>
        <w:jc w:val="left"/>
      </w:pPr>
      <w:proofErr w:type="spellStart"/>
      <w:r>
        <w:t>int</w:t>
      </w:r>
      <w:proofErr w:type="spellEnd"/>
      <w:r>
        <w:t xml:space="preserve"> </w:t>
      </w:r>
      <w:proofErr w:type="spellStart"/>
      <w:r>
        <w:t>push_start</w:t>
      </w:r>
      <w:proofErr w:type="spellEnd"/>
      <w:r>
        <w:t xml:space="preserve"> = 7;</w:t>
      </w:r>
    </w:p>
    <w:p w14:paraId="231A9DDF" w14:textId="77777777" w:rsidR="00AD5B26" w:rsidRDefault="008B4B9B">
      <w:pPr>
        <w:spacing w:after="0"/>
        <w:ind w:left="1440"/>
        <w:jc w:val="left"/>
      </w:pPr>
      <w:proofErr w:type="spellStart"/>
      <w:r>
        <w:t>int</w:t>
      </w:r>
      <w:proofErr w:type="spellEnd"/>
      <w:r>
        <w:t xml:space="preserve"> </w:t>
      </w:r>
      <w:proofErr w:type="spellStart"/>
      <w:r>
        <w:t>push_stop</w:t>
      </w:r>
      <w:proofErr w:type="spellEnd"/>
      <w:r>
        <w:t xml:space="preserve"> = 8;</w:t>
      </w:r>
    </w:p>
    <w:p w14:paraId="4F274BE7" w14:textId="77777777" w:rsidR="00AD5B26" w:rsidRDefault="00AD5B26">
      <w:pPr>
        <w:spacing w:after="0"/>
        <w:ind w:left="1440"/>
        <w:jc w:val="left"/>
      </w:pPr>
    </w:p>
    <w:p w14:paraId="3197B93B" w14:textId="77777777" w:rsidR="00AD5B26" w:rsidRDefault="008B4B9B">
      <w:pPr>
        <w:spacing w:after="0"/>
        <w:ind w:left="1440"/>
        <w:jc w:val="left"/>
      </w:pPr>
      <w:r>
        <w:t>//Codes for communication &amp; commands.</w:t>
      </w:r>
    </w:p>
    <w:p w14:paraId="24A9DDE2" w14:textId="77777777" w:rsidR="00AD5B26" w:rsidRDefault="008B4B9B">
      <w:pPr>
        <w:spacing w:after="0"/>
        <w:ind w:left="1440"/>
        <w:jc w:val="left"/>
      </w:pPr>
      <w:proofErr w:type="spellStart"/>
      <w:r>
        <w:t>int</w:t>
      </w:r>
      <w:proofErr w:type="spellEnd"/>
      <w:r>
        <w:t xml:space="preserve"> start = 1;</w:t>
      </w:r>
    </w:p>
    <w:p w14:paraId="23B1EB97" w14:textId="77777777" w:rsidR="00AD5B26" w:rsidRDefault="008B4B9B">
      <w:pPr>
        <w:spacing w:after="0"/>
        <w:ind w:left="1440"/>
        <w:jc w:val="left"/>
      </w:pPr>
      <w:proofErr w:type="spellStart"/>
      <w:r>
        <w:t>int</w:t>
      </w:r>
      <w:proofErr w:type="spellEnd"/>
      <w:r>
        <w:t xml:space="preserve"> halt = 0;</w:t>
      </w:r>
    </w:p>
    <w:p w14:paraId="7BA7B414" w14:textId="77777777" w:rsidR="00AD5B26" w:rsidRDefault="008B4B9B">
      <w:pPr>
        <w:spacing w:after="0"/>
        <w:ind w:left="1440"/>
        <w:jc w:val="left"/>
      </w:pPr>
      <w:proofErr w:type="spellStart"/>
      <w:r>
        <w:t>int</w:t>
      </w:r>
      <w:proofErr w:type="spellEnd"/>
      <w:r>
        <w:t xml:space="preserve"> </w:t>
      </w:r>
      <w:proofErr w:type="spellStart"/>
      <w:r>
        <w:t>ask_a_spe</w:t>
      </w:r>
      <w:proofErr w:type="spellEnd"/>
      <w:r>
        <w:t xml:space="preserve"> = 2;</w:t>
      </w:r>
    </w:p>
    <w:p w14:paraId="6BB45441" w14:textId="77777777" w:rsidR="00AD5B26" w:rsidRDefault="008B4B9B">
      <w:pPr>
        <w:spacing w:after="0"/>
        <w:ind w:left="1440"/>
        <w:jc w:val="left"/>
      </w:pPr>
      <w:proofErr w:type="spellStart"/>
      <w:r>
        <w:t>int</w:t>
      </w:r>
      <w:proofErr w:type="spellEnd"/>
      <w:r>
        <w:t xml:space="preserve"> </w:t>
      </w:r>
      <w:proofErr w:type="spellStart"/>
      <w:r>
        <w:t>ask_b_spe</w:t>
      </w:r>
      <w:proofErr w:type="spellEnd"/>
      <w:r>
        <w:t xml:space="preserve"> = 3;</w:t>
      </w:r>
    </w:p>
    <w:p w14:paraId="00113E86" w14:textId="77777777" w:rsidR="00AD5B26" w:rsidRDefault="008B4B9B">
      <w:pPr>
        <w:spacing w:after="0"/>
        <w:ind w:left="1440"/>
        <w:jc w:val="left"/>
      </w:pPr>
      <w:proofErr w:type="spellStart"/>
      <w:r>
        <w:t>int</w:t>
      </w:r>
      <w:proofErr w:type="spellEnd"/>
      <w:r>
        <w:t xml:space="preserve"> </w:t>
      </w:r>
      <w:proofErr w:type="spellStart"/>
      <w:r>
        <w:t>ask_c_spe</w:t>
      </w:r>
      <w:proofErr w:type="spellEnd"/>
      <w:r>
        <w:t xml:space="preserve"> = 4;</w:t>
      </w:r>
    </w:p>
    <w:p w14:paraId="3098465D" w14:textId="77777777" w:rsidR="00AD5B26" w:rsidRDefault="008B4B9B">
      <w:pPr>
        <w:spacing w:after="0"/>
        <w:ind w:left="1440"/>
        <w:jc w:val="left"/>
      </w:pPr>
      <w:proofErr w:type="spellStart"/>
      <w:r>
        <w:t>int</w:t>
      </w:r>
      <w:proofErr w:type="spellEnd"/>
      <w:r>
        <w:t xml:space="preserve"> </w:t>
      </w:r>
      <w:proofErr w:type="spellStart"/>
      <w:r>
        <w:t>a_delt_spe</w:t>
      </w:r>
      <w:proofErr w:type="spellEnd"/>
      <w:r>
        <w:t xml:space="preserve"> = 5;</w:t>
      </w:r>
    </w:p>
    <w:p w14:paraId="5CD033A7" w14:textId="77777777" w:rsidR="00AD5B26" w:rsidRDefault="008B4B9B">
      <w:pPr>
        <w:spacing w:after="0"/>
        <w:ind w:left="1440"/>
        <w:jc w:val="left"/>
      </w:pPr>
      <w:proofErr w:type="spellStart"/>
      <w:r>
        <w:lastRenderedPageBreak/>
        <w:t>int</w:t>
      </w:r>
      <w:proofErr w:type="spellEnd"/>
      <w:r>
        <w:t xml:space="preserve"> </w:t>
      </w:r>
      <w:proofErr w:type="spellStart"/>
      <w:r>
        <w:t>b_delt_spe</w:t>
      </w:r>
      <w:proofErr w:type="spellEnd"/>
      <w:r>
        <w:t xml:space="preserve"> = 6;</w:t>
      </w:r>
    </w:p>
    <w:p w14:paraId="3A5A7B4A" w14:textId="77777777" w:rsidR="00AD5B26" w:rsidRDefault="008B4B9B">
      <w:pPr>
        <w:spacing w:after="0"/>
        <w:ind w:left="1440"/>
        <w:jc w:val="left"/>
      </w:pPr>
      <w:proofErr w:type="spellStart"/>
      <w:r>
        <w:t>int</w:t>
      </w:r>
      <w:proofErr w:type="spellEnd"/>
      <w:r>
        <w:t xml:space="preserve"> </w:t>
      </w:r>
      <w:proofErr w:type="spellStart"/>
      <w:r>
        <w:t>c_delt_spe</w:t>
      </w:r>
      <w:proofErr w:type="spellEnd"/>
      <w:r>
        <w:t xml:space="preserve"> = 7;</w:t>
      </w:r>
    </w:p>
    <w:p w14:paraId="3C3895C2" w14:textId="77777777" w:rsidR="00AD5B26" w:rsidRDefault="00AD5B26">
      <w:pPr>
        <w:spacing w:after="0"/>
        <w:ind w:left="1440"/>
        <w:jc w:val="left"/>
      </w:pPr>
    </w:p>
    <w:p w14:paraId="61D5FF14" w14:textId="77777777" w:rsidR="00AD5B26" w:rsidRDefault="00AD5B26">
      <w:pPr>
        <w:spacing w:after="0"/>
        <w:ind w:left="1440"/>
        <w:jc w:val="left"/>
      </w:pPr>
    </w:p>
    <w:p w14:paraId="69A786AB" w14:textId="77777777" w:rsidR="00AD5B26" w:rsidRDefault="008B4B9B">
      <w:pPr>
        <w:spacing w:after="0"/>
        <w:ind w:left="1440"/>
        <w:jc w:val="left"/>
      </w:pPr>
      <w:r>
        <w:t xml:space="preserve">void </w:t>
      </w:r>
      <w:proofErr w:type="gramStart"/>
      <w:r>
        <w:t>setup(</w:t>
      </w:r>
      <w:proofErr w:type="gramEnd"/>
      <w:r>
        <w:t>)</w:t>
      </w:r>
    </w:p>
    <w:p w14:paraId="5AE6373F" w14:textId="77777777" w:rsidR="00AD5B26" w:rsidRDefault="008B4B9B">
      <w:pPr>
        <w:spacing w:after="0"/>
        <w:ind w:left="1440"/>
        <w:jc w:val="left"/>
      </w:pPr>
      <w:r>
        <w:t>{</w:t>
      </w:r>
    </w:p>
    <w:p w14:paraId="4CE23FA8" w14:textId="77777777" w:rsidR="00AD5B26" w:rsidRDefault="008B4B9B">
      <w:pPr>
        <w:spacing w:after="0"/>
        <w:ind w:left="1440"/>
        <w:jc w:val="left"/>
      </w:pPr>
      <w:r>
        <w:t xml:space="preserve">  //</w:t>
      </w:r>
      <w:proofErr w:type="spellStart"/>
      <w:r>
        <w:t>a_dis</w:t>
      </w:r>
      <w:proofErr w:type="spellEnd"/>
      <w:r>
        <w:t xml:space="preserve"> = 0;</w:t>
      </w:r>
    </w:p>
    <w:p w14:paraId="1EB0ECB8" w14:textId="77777777" w:rsidR="00AD5B26" w:rsidRDefault="008B4B9B">
      <w:pPr>
        <w:spacing w:after="0"/>
        <w:ind w:left="1440"/>
        <w:jc w:val="left"/>
      </w:pPr>
      <w:r>
        <w:t xml:space="preserve">  //</w:t>
      </w:r>
      <w:proofErr w:type="spellStart"/>
      <w:proofErr w:type="gramStart"/>
      <w:r>
        <w:t>xbee.begin</w:t>
      </w:r>
      <w:proofErr w:type="spellEnd"/>
      <w:proofErr w:type="gramEnd"/>
      <w:r>
        <w:t>(9600);</w:t>
      </w:r>
    </w:p>
    <w:p w14:paraId="04761CC6" w14:textId="77777777" w:rsidR="00AD5B26" w:rsidRDefault="008B4B9B">
      <w:pPr>
        <w:spacing w:after="0"/>
        <w:ind w:left="1440"/>
        <w:jc w:val="left"/>
      </w:pPr>
      <w:r>
        <w:t xml:space="preserve">  </w:t>
      </w:r>
      <w:proofErr w:type="spellStart"/>
      <w:proofErr w:type="gramStart"/>
      <w:r>
        <w:t>pinMode</w:t>
      </w:r>
      <w:proofErr w:type="spellEnd"/>
      <w:r>
        <w:t>(</w:t>
      </w:r>
      <w:proofErr w:type="spellStart"/>
      <w:proofErr w:type="gramEnd"/>
      <w:r>
        <w:t>push_start</w:t>
      </w:r>
      <w:proofErr w:type="spellEnd"/>
      <w:r>
        <w:t>, INPUT);</w:t>
      </w:r>
    </w:p>
    <w:p w14:paraId="423A87CF" w14:textId="77777777" w:rsidR="00AD5B26" w:rsidRDefault="008B4B9B">
      <w:pPr>
        <w:spacing w:after="0"/>
        <w:ind w:left="1440"/>
        <w:jc w:val="left"/>
      </w:pPr>
      <w:r>
        <w:t xml:space="preserve">  </w:t>
      </w:r>
      <w:proofErr w:type="spellStart"/>
      <w:proofErr w:type="gramStart"/>
      <w:r>
        <w:t>pinMode</w:t>
      </w:r>
      <w:proofErr w:type="spellEnd"/>
      <w:r>
        <w:t>(</w:t>
      </w:r>
      <w:proofErr w:type="spellStart"/>
      <w:proofErr w:type="gramEnd"/>
      <w:r>
        <w:t>push_stop</w:t>
      </w:r>
      <w:proofErr w:type="spellEnd"/>
      <w:r>
        <w:t>, INPUT);</w:t>
      </w:r>
    </w:p>
    <w:p w14:paraId="5A78ECA9" w14:textId="77777777" w:rsidR="00AD5B26" w:rsidRDefault="008B4B9B">
      <w:pPr>
        <w:spacing w:after="0"/>
        <w:ind w:left="1440"/>
        <w:jc w:val="left"/>
      </w:pPr>
      <w:r>
        <w:t xml:space="preserve">  </w:t>
      </w:r>
      <w:proofErr w:type="spellStart"/>
      <w:proofErr w:type="gramStart"/>
      <w:r>
        <w:t>pinMode</w:t>
      </w:r>
      <w:proofErr w:type="spellEnd"/>
      <w:r>
        <w:t>(</w:t>
      </w:r>
      <w:proofErr w:type="spellStart"/>
      <w:proofErr w:type="gramEnd"/>
      <w:r>
        <w:t>A_far_trig</w:t>
      </w:r>
      <w:proofErr w:type="spellEnd"/>
      <w:r>
        <w:t>, OUTPUT);</w:t>
      </w:r>
    </w:p>
    <w:p w14:paraId="6C1BEEC7" w14:textId="77777777" w:rsidR="00AD5B26" w:rsidRDefault="008B4B9B">
      <w:pPr>
        <w:spacing w:after="0"/>
        <w:ind w:left="1440"/>
        <w:jc w:val="left"/>
      </w:pPr>
      <w:r>
        <w:t xml:space="preserve">  </w:t>
      </w:r>
      <w:proofErr w:type="spellStart"/>
      <w:proofErr w:type="gramStart"/>
      <w:r>
        <w:t>pinMode</w:t>
      </w:r>
      <w:proofErr w:type="spellEnd"/>
      <w:r>
        <w:t>(</w:t>
      </w:r>
      <w:proofErr w:type="spellStart"/>
      <w:proofErr w:type="gramEnd"/>
      <w:r>
        <w:t>A_far_echo</w:t>
      </w:r>
      <w:proofErr w:type="spellEnd"/>
      <w:r>
        <w:t>, INPUT);</w:t>
      </w:r>
    </w:p>
    <w:p w14:paraId="06A42AE7" w14:textId="77777777" w:rsidR="00AD5B26" w:rsidRDefault="008B4B9B">
      <w:pPr>
        <w:spacing w:after="0"/>
        <w:ind w:left="1440"/>
        <w:jc w:val="left"/>
      </w:pPr>
      <w:r>
        <w:t xml:space="preserve">  </w:t>
      </w:r>
      <w:proofErr w:type="spellStart"/>
      <w:proofErr w:type="gramStart"/>
      <w:r>
        <w:t>pinMode</w:t>
      </w:r>
      <w:proofErr w:type="spellEnd"/>
      <w:r>
        <w:t>(</w:t>
      </w:r>
      <w:proofErr w:type="spellStart"/>
      <w:proofErr w:type="gramEnd"/>
      <w:r>
        <w:t>A_close_trig</w:t>
      </w:r>
      <w:proofErr w:type="spellEnd"/>
      <w:r>
        <w:t>, OUTPUT);</w:t>
      </w:r>
    </w:p>
    <w:p w14:paraId="630E94E4" w14:textId="77777777" w:rsidR="00AD5B26" w:rsidRDefault="008B4B9B">
      <w:pPr>
        <w:spacing w:after="0"/>
        <w:ind w:left="1440"/>
        <w:jc w:val="left"/>
      </w:pPr>
      <w:r>
        <w:t xml:space="preserve">  </w:t>
      </w:r>
      <w:proofErr w:type="spellStart"/>
      <w:proofErr w:type="gramStart"/>
      <w:r>
        <w:t>pinMode</w:t>
      </w:r>
      <w:proofErr w:type="spellEnd"/>
      <w:r>
        <w:t>(</w:t>
      </w:r>
      <w:proofErr w:type="spellStart"/>
      <w:proofErr w:type="gramEnd"/>
      <w:r>
        <w:t>A_close_echo</w:t>
      </w:r>
      <w:proofErr w:type="spellEnd"/>
      <w:r>
        <w:t>, INPUT);</w:t>
      </w:r>
    </w:p>
    <w:p w14:paraId="4172D8C7" w14:textId="77777777" w:rsidR="00AD5B26" w:rsidRDefault="008B4B9B">
      <w:pPr>
        <w:spacing w:after="0"/>
        <w:ind w:left="1440"/>
        <w:jc w:val="left"/>
      </w:pPr>
      <w:r>
        <w:t xml:space="preserve">  </w:t>
      </w:r>
      <w:proofErr w:type="spellStart"/>
      <w:proofErr w:type="gramStart"/>
      <w:r>
        <w:t>pinMode</w:t>
      </w:r>
      <w:proofErr w:type="spellEnd"/>
      <w:r>
        <w:t>(</w:t>
      </w:r>
      <w:proofErr w:type="spellStart"/>
      <w:proofErr w:type="gramEnd"/>
      <w:r>
        <w:t>B_far_trig</w:t>
      </w:r>
      <w:proofErr w:type="spellEnd"/>
      <w:r>
        <w:t>, OUTPUT);</w:t>
      </w:r>
    </w:p>
    <w:p w14:paraId="6DF31DFC" w14:textId="77777777" w:rsidR="00AD5B26" w:rsidRDefault="008B4B9B">
      <w:pPr>
        <w:spacing w:after="0"/>
        <w:ind w:left="1440"/>
        <w:jc w:val="left"/>
      </w:pPr>
      <w:r>
        <w:t xml:space="preserve">  </w:t>
      </w:r>
      <w:proofErr w:type="spellStart"/>
      <w:proofErr w:type="gramStart"/>
      <w:r>
        <w:t>pinMode</w:t>
      </w:r>
      <w:proofErr w:type="spellEnd"/>
      <w:r>
        <w:t>(</w:t>
      </w:r>
      <w:proofErr w:type="spellStart"/>
      <w:proofErr w:type="gramEnd"/>
      <w:r>
        <w:t>B_far_echo</w:t>
      </w:r>
      <w:proofErr w:type="spellEnd"/>
      <w:r>
        <w:t>, INPUT);</w:t>
      </w:r>
    </w:p>
    <w:p w14:paraId="22D248A1" w14:textId="77777777" w:rsidR="00AD5B26" w:rsidRDefault="008B4B9B">
      <w:pPr>
        <w:spacing w:after="0"/>
        <w:ind w:left="1440"/>
        <w:jc w:val="left"/>
      </w:pPr>
      <w:r>
        <w:t xml:space="preserve">  </w:t>
      </w:r>
      <w:proofErr w:type="spellStart"/>
      <w:proofErr w:type="gramStart"/>
      <w:r>
        <w:t>pinMode</w:t>
      </w:r>
      <w:proofErr w:type="spellEnd"/>
      <w:r>
        <w:t>(</w:t>
      </w:r>
      <w:proofErr w:type="spellStart"/>
      <w:proofErr w:type="gramEnd"/>
      <w:r>
        <w:t>B_close_trig</w:t>
      </w:r>
      <w:proofErr w:type="spellEnd"/>
      <w:r>
        <w:t>, OUTPUT);</w:t>
      </w:r>
    </w:p>
    <w:p w14:paraId="78391A88" w14:textId="77777777" w:rsidR="00AD5B26" w:rsidRDefault="008B4B9B">
      <w:pPr>
        <w:spacing w:after="0"/>
        <w:ind w:left="1440"/>
        <w:jc w:val="left"/>
      </w:pPr>
      <w:r>
        <w:t xml:space="preserve">  </w:t>
      </w:r>
      <w:proofErr w:type="spellStart"/>
      <w:proofErr w:type="gramStart"/>
      <w:r>
        <w:t>pinMode</w:t>
      </w:r>
      <w:proofErr w:type="spellEnd"/>
      <w:r>
        <w:t>(</w:t>
      </w:r>
      <w:proofErr w:type="spellStart"/>
      <w:proofErr w:type="gramEnd"/>
      <w:r>
        <w:t>B_close_echo</w:t>
      </w:r>
      <w:proofErr w:type="spellEnd"/>
      <w:r>
        <w:t>, INPUT);</w:t>
      </w:r>
    </w:p>
    <w:p w14:paraId="41BBCFA3" w14:textId="77777777" w:rsidR="00AD5B26" w:rsidRDefault="008B4B9B">
      <w:pPr>
        <w:spacing w:after="0"/>
        <w:ind w:left="1440"/>
        <w:jc w:val="left"/>
      </w:pPr>
      <w:r>
        <w:t xml:space="preserve">  </w:t>
      </w:r>
      <w:proofErr w:type="spellStart"/>
      <w:proofErr w:type="gramStart"/>
      <w:r>
        <w:t>pinMode</w:t>
      </w:r>
      <w:proofErr w:type="spellEnd"/>
      <w:r>
        <w:t>(</w:t>
      </w:r>
      <w:proofErr w:type="spellStart"/>
      <w:proofErr w:type="gramEnd"/>
      <w:r>
        <w:t>C_far_trig</w:t>
      </w:r>
      <w:proofErr w:type="spellEnd"/>
      <w:r>
        <w:t>, OUTPUT);</w:t>
      </w:r>
    </w:p>
    <w:p w14:paraId="5D198059" w14:textId="77777777" w:rsidR="00AD5B26" w:rsidRDefault="008B4B9B">
      <w:pPr>
        <w:spacing w:after="0"/>
        <w:ind w:left="1440"/>
        <w:jc w:val="left"/>
      </w:pPr>
      <w:r>
        <w:t xml:space="preserve">  </w:t>
      </w:r>
      <w:proofErr w:type="spellStart"/>
      <w:proofErr w:type="gramStart"/>
      <w:r>
        <w:t>pinMode</w:t>
      </w:r>
      <w:proofErr w:type="spellEnd"/>
      <w:r>
        <w:t>(</w:t>
      </w:r>
      <w:proofErr w:type="spellStart"/>
      <w:proofErr w:type="gramEnd"/>
      <w:r>
        <w:t>C_far_echo</w:t>
      </w:r>
      <w:proofErr w:type="spellEnd"/>
      <w:r>
        <w:t>, INPUT);</w:t>
      </w:r>
    </w:p>
    <w:p w14:paraId="365DB1E5" w14:textId="77777777" w:rsidR="00AD5B26" w:rsidRDefault="008B4B9B">
      <w:pPr>
        <w:spacing w:after="0"/>
        <w:ind w:left="1440"/>
        <w:jc w:val="left"/>
      </w:pPr>
      <w:r>
        <w:t xml:space="preserve">  </w:t>
      </w:r>
      <w:proofErr w:type="spellStart"/>
      <w:proofErr w:type="gramStart"/>
      <w:r>
        <w:t>pinMode</w:t>
      </w:r>
      <w:proofErr w:type="spellEnd"/>
      <w:r>
        <w:t>(</w:t>
      </w:r>
      <w:proofErr w:type="spellStart"/>
      <w:proofErr w:type="gramEnd"/>
      <w:r>
        <w:t>C_close_trig</w:t>
      </w:r>
      <w:proofErr w:type="spellEnd"/>
      <w:r>
        <w:t>, OUTPUT);</w:t>
      </w:r>
    </w:p>
    <w:p w14:paraId="437E76AF" w14:textId="77777777" w:rsidR="00AD5B26" w:rsidRDefault="008B4B9B">
      <w:pPr>
        <w:spacing w:after="0"/>
        <w:ind w:left="1440"/>
        <w:jc w:val="left"/>
      </w:pPr>
      <w:r>
        <w:t xml:space="preserve">  </w:t>
      </w:r>
      <w:proofErr w:type="spellStart"/>
      <w:proofErr w:type="gramStart"/>
      <w:r>
        <w:t>pinMode</w:t>
      </w:r>
      <w:proofErr w:type="spellEnd"/>
      <w:r>
        <w:t>(</w:t>
      </w:r>
      <w:proofErr w:type="spellStart"/>
      <w:proofErr w:type="gramEnd"/>
      <w:r>
        <w:t>C_close_echo</w:t>
      </w:r>
      <w:proofErr w:type="spellEnd"/>
      <w:r>
        <w:t>, INPUT);</w:t>
      </w:r>
    </w:p>
    <w:p w14:paraId="659BDEE7" w14:textId="77777777" w:rsidR="00AD5B26" w:rsidRDefault="008B4B9B">
      <w:pPr>
        <w:spacing w:after="0"/>
        <w:ind w:left="1440"/>
        <w:jc w:val="left"/>
      </w:pPr>
      <w:r>
        <w:t xml:space="preserve">  </w:t>
      </w:r>
      <w:proofErr w:type="spellStart"/>
      <w:r>
        <w:t>Serial.begin</w:t>
      </w:r>
      <w:proofErr w:type="spellEnd"/>
      <w:r>
        <w:t>(9600);</w:t>
      </w:r>
    </w:p>
    <w:p w14:paraId="27C34120" w14:textId="77777777" w:rsidR="00AD5B26" w:rsidRDefault="008B4B9B">
      <w:pPr>
        <w:spacing w:after="0"/>
        <w:ind w:left="1440"/>
        <w:jc w:val="left"/>
      </w:pPr>
      <w:r>
        <w:t xml:space="preserve">  //Serial1.begin(4800);</w:t>
      </w:r>
    </w:p>
    <w:p w14:paraId="08A6301C" w14:textId="77777777" w:rsidR="00AD5B26" w:rsidRDefault="008B4B9B">
      <w:pPr>
        <w:spacing w:after="0"/>
        <w:ind w:left="1440"/>
        <w:jc w:val="left"/>
      </w:pPr>
      <w:r>
        <w:t xml:space="preserve">  </w:t>
      </w:r>
      <w:proofErr w:type="spellStart"/>
      <w:r>
        <w:t>pinMode</w:t>
      </w:r>
      <w:proofErr w:type="spellEnd"/>
      <w:r>
        <w:t>(</w:t>
      </w:r>
      <w:proofErr w:type="gramStart"/>
      <w:r>
        <w:t>10,INPUT</w:t>
      </w:r>
      <w:proofErr w:type="gramEnd"/>
      <w:r>
        <w:t>);</w:t>
      </w:r>
    </w:p>
    <w:p w14:paraId="6A906096" w14:textId="77777777" w:rsidR="00AD5B26" w:rsidRDefault="008B4B9B">
      <w:pPr>
        <w:spacing w:after="0"/>
        <w:ind w:left="1440"/>
        <w:jc w:val="left"/>
      </w:pPr>
      <w:r>
        <w:t xml:space="preserve">  </w:t>
      </w:r>
      <w:proofErr w:type="spellStart"/>
      <w:r>
        <w:t>pinMode</w:t>
      </w:r>
      <w:proofErr w:type="spellEnd"/>
      <w:r>
        <w:t>(</w:t>
      </w:r>
      <w:proofErr w:type="gramStart"/>
      <w:r>
        <w:t>12,INPUT</w:t>
      </w:r>
      <w:proofErr w:type="gramEnd"/>
      <w:r>
        <w:t>);</w:t>
      </w:r>
    </w:p>
    <w:p w14:paraId="3FD64018" w14:textId="77777777" w:rsidR="00AD5B26" w:rsidRDefault="008B4B9B">
      <w:pPr>
        <w:spacing w:after="0"/>
        <w:ind w:left="1440"/>
        <w:jc w:val="left"/>
      </w:pPr>
      <w:r>
        <w:t>}</w:t>
      </w:r>
    </w:p>
    <w:p w14:paraId="1965BE40" w14:textId="77777777" w:rsidR="00AD5B26" w:rsidRDefault="00AD5B26">
      <w:pPr>
        <w:spacing w:after="0"/>
        <w:ind w:left="1440"/>
        <w:jc w:val="left"/>
      </w:pPr>
    </w:p>
    <w:p w14:paraId="6F405572" w14:textId="77777777" w:rsidR="00AD5B26" w:rsidRDefault="00AD5B26">
      <w:pPr>
        <w:spacing w:after="0"/>
        <w:ind w:left="1440"/>
        <w:jc w:val="left"/>
      </w:pPr>
    </w:p>
    <w:p w14:paraId="121AD919" w14:textId="77777777" w:rsidR="00AD5B26" w:rsidRDefault="008B4B9B">
      <w:pPr>
        <w:spacing w:after="0"/>
        <w:ind w:left="1440"/>
        <w:jc w:val="left"/>
      </w:pPr>
      <w:r>
        <w:t xml:space="preserve">void </w:t>
      </w:r>
      <w:proofErr w:type="gramStart"/>
      <w:r>
        <w:t>loop(</w:t>
      </w:r>
      <w:proofErr w:type="gramEnd"/>
      <w:r>
        <w:t>)</w:t>
      </w:r>
    </w:p>
    <w:p w14:paraId="2B07501A" w14:textId="77777777" w:rsidR="00AD5B26" w:rsidRDefault="008B4B9B">
      <w:pPr>
        <w:spacing w:after="0"/>
        <w:ind w:left="1440"/>
        <w:jc w:val="left"/>
      </w:pPr>
      <w:r>
        <w:t>{</w:t>
      </w:r>
    </w:p>
    <w:p w14:paraId="5298BBE1" w14:textId="77777777" w:rsidR="00AD5B26" w:rsidRDefault="008B4B9B">
      <w:pPr>
        <w:spacing w:after="0"/>
        <w:ind w:left="1440"/>
        <w:jc w:val="left"/>
      </w:pPr>
      <w:r>
        <w:t xml:space="preserve">  //</w:t>
      </w:r>
      <w:proofErr w:type="spellStart"/>
      <w:r>
        <w:t>Serial.println</w:t>
      </w:r>
      <w:proofErr w:type="spellEnd"/>
      <w:r>
        <w:t>();</w:t>
      </w:r>
    </w:p>
    <w:p w14:paraId="486C76B0" w14:textId="77777777" w:rsidR="00AD5B26" w:rsidRDefault="008B4B9B">
      <w:pPr>
        <w:spacing w:after="0"/>
        <w:ind w:left="1440"/>
        <w:jc w:val="left"/>
      </w:pPr>
      <w:r>
        <w:t xml:space="preserve">  //</w:t>
      </w:r>
      <w:proofErr w:type="spellStart"/>
      <w:r>
        <w:t>Serial.println</w:t>
      </w:r>
      <w:proofErr w:type="spellEnd"/>
      <w:r>
        <w:t>("************************");</w:t>
      </w:r>
    </w:p>
    <w:p w14:paraId="04121083" w14:textId="77777777" w:rsidR="00AD5B26" w:rsidRDefault="00AD5B26">
      <w:pPr>
        <w:spacing w:after="0"/>
        <w:ind w:left="1440"/>
        <w:jc w:val="left"/>
      </w:pPr>
    </w:p>
    <w:p w14:paraId="44102B82" w14:textId="77777777" w:rsidR="00AD5B26" w:rsidRDefault="00AD5B26">
      <w:pPr>
        <w:spacing w:after="0"/>
        <w:ind w:left="1440"/>
        <w:jc w:val="left"/>
      </w:pPr>
    </w:p>
    <w:p w14:paraId="3B6203BA" w14:textId="77777777" w:rsidR="00AD5B26" w:rsidRDefault="008B4B9B">
      <w:pPr>
        <w:spacing w:after="0"/>
        <w:ind w:left="1440"/>
        <w:jc w:val="left"/>
      </w:pPr>
      <w:r>
        <w:t xml:space="preserve">  // Basic start/stop commands.</w:t>
      </w:r>
    </w:p>
    <w:p w14:paraId="3A35C6D2" w14:textId="77777777" w:rsidR="00AD5B26" w:rsidRDefault="008B4B9B">
      <w:pPr>
        <w:spacing w:after="0"/>
        <w:ind w:left="1440"/>
        <w:jc w:val="left"/>
      </w:pPr>
      <w:r>
        <w:t xml:space="preserve">  if(</w:t>
      </w:r>
      <w:proofErr w:type="spellStart"/>
      <w:r>
        <w:t>digitalRead</w:t>
      </w:r>
      <w:proofErr w:type="spellEnd"/>
      <w:r>
        <w:t>(</w:t>
      </w:r>
      <w:proofErr w:type="spellStart"/>
      <w:r>
        <w:t>push_stop</w:t>
      </w:r>
      <w:proofErr w:type="spellEnd"/>
      <w:r>
        <w:t>) == HIGH)</w:t>
      </w:r>
    </w:p>
    <w:p w14:paraId="3C192E5F" w14:textId="77777777" w:rsidR="00AD5B26" w:rsidRDefault="008B4B9B">
      <w:pPr>
        <w:spacing w:after="0"/>
        <w:ind w:left="1440"/>
        <w:jc w:val="left"/>
      </w:pPr>
      <w:r>
        <w:t xml:space="preserve">  {</w:t>
      </w:r>
    </w:p>
    <w:p w14:paraId="2D14C250" w14:textId="77777777" w:rsidR="00AD5B26" w:rsidRDefault="008B4B9B">
      <w:pPr>
        <w:spacing w:after="0"/>
        <w:ind w:left="1440"/>
        <w:jc w:val="left"/>
      </w:pPr>
      <w:r>
        <w:t xml:space="preserve">    //</w:t>
      </w:r>
      <w:proofErr w:type="spellStart"/>
      <w:proofErr w:type="gramStart"/>
      <w:r>
        <w:t>xbee.write</w:t>
      </w:r>
      <w:proofErr w:type="spellEnd"/>
      <w:proofErr w:type="gramEnd"/>
      <w:r>
        <w:t>(halt);</w:t>
      </w:r>
    </w:p>
    <w:p w14:paraId="106F3BB3" w14:textId="77777777" w:rsidR="00AD5B26" w:rsidRDefault="008B4B9B">
      <w:pPr>
        <w:spacing w:after="0"/>
        <w:ind w:left="1440"/>
        <w:jc w:val="left"/>
      </w:pPr>
      <w:r>
        <w:t xml:space="preserve">    </w:t>
      </w:r>
      <w:proofErr w:type="spellStart"/>
      <w:r>
        <w:t>Serial.write</w:t>
      </w:r>
      <w:proofErr w:type="spellEnd"/>
      <w:r>
        <w:t>(halt);</w:t>
      </w:r>
    </w:p>
    <w:p w14:paraId="16520431" w14:textId="77777777" w:rsidR="00AD5B26" w:rsidRDefault="008B4B9B">
      <w:pPr>
        <w:spacing w:after="0"/>
        <w:ind w:left="1440"/>
        <w:jc w:val="left"/>
      </w:pPr>
      <w:r>
        <w:t xml:space="preserve">    //</w:t>
      </w:r>
      <w:proofErr w:type="spellStart"/>
      <w:r>
        <w:t>Serial.flush</w:t>
      </w:r>
      <w:proofErr w:type="spellEnd"/>
      <w:r>
        <w:t>();</w:t>
      </w:r>
    </w:p>
    <w:p w14:paraId="63778E2F" w14:textId="77777777" w:rsidR="00AD5B26" w:rsidRDefault="008B4B9B">
      <w:pPr>
        <w:spacing w:after="0"/>
        <w:ind w:left="1440"/>
        <w:jc w:val="left"/>
      </w:pPr>
      <w:r>
        <w:t xml:space="preserve">    //</w:t>
      </w:r>
      <w:proofErr w:type="spellStart"/>
      <w:r>
        <w:t>a_spe</w:t>
      </w:r>
      <w:proofErr w:type="spellEnd"/>
      <w:r>
        <w:t xml:space="preserve"> = 0;</w:t>
      </w:r>
    </w:p>
    <w:p w14:paraId="7C969EBA" w14:textId="77777777" w:rsidR="00AD5B26" w:rsidRDefault="008B4B9B">
      <w:pPr>
        <w:spacing w:after="0"/>
        <w:ind w:left="1440"/>
        <w:jc w:val="left"/>
      </w:pPr>
      <w:r>
        <w:t xml:space="preserve">  }</w:t>
      </w:r>
    </w:p>
    <w:p w14:paraId="395436DD" w14:textId="77777777" w:rsidR="00AD5B26" w:rsidRDefault="008B4B9B">
      <w:pPr>
        <w:spacing w:after="0"/>
        <w:ind w:left="1440"/>
        <w:jc w:val="left"/>
      </w:pPr>
      <w:r>
        <w:t xml:space="preserve">  else if(</w:t>
      </w:r>
      <w:proofErr w:type="spellStart"/>
      <w:r>
        <w:t>digitalRead</w:t>
      </w:r>
      <w:proofErr w:type="spellEnd"/>
      <w:r>
        <w:t>(</w:t>
      </w:r>
      <w:proofErr w:type="spellStart"/>
      <w:r>
        <w:t>push_start</w:t>
      </w:r>
      <w:proofErr w:type="spellEnd"/>
      <w:r>
        <w:t>) == HIGH)</w:t>
      </w:r>
    </w:p>
    <w:p w14:paraId="6EC98856" w14:textId="77777777" w:rsidR="00AD5B26" w:rsidRDefault="008B4B9B">
      <w:pPr>
        <w:spacing w:after="0"/>
        <w:ind w:left="1440"/>
        <w:jc w:val="left"/>
      </w:pPr>
      <w:r>
        <w:t xml:space="preserve">  {</w:t>
      </w:r>
    </w:p>
    <w:p w14:paraId="44803318" w14:textId="77777777" w:rsidR="00AD5B26" w:rsidRDefault="008B4B9B">
      <w:pPr>
        <w:spacing w:after="0"/>
        <w:ind w:left="1440"/>
        <w:jc w:val="left"/>
      </w:pPr>
      <w:r>
        <w:t xml:space="preserve">    //</w:t>
      </w:r>
      <w:proofErr w:type="spellStart"/>
      <w:proofErr w:type="gramStart"/>
      <w:r>
        <w:t>xbee.write</w:t>
      </w:r>
      <w:proofErr w:type="spellEnd"/>
      <w:proofErr w:type="gramEnd"/>
      <w:r>
        <w:t>(start);</w:t>
      </w:r>
    </w:p>
    <w:p w14:paraId="0534F045" w14:textId="77777777" w:rsidR="00AD5B26" w:rsidRDefault="008B4B9B">
      <w:pPr>
        <w:spacing w:after="0"/>
        <w:ind w:left="1440"/>
        <w:jc w:val="left"/>
      </w:pPr>
      <w:r>
        <w:t xml:space="preserve">    //</w:t>
      </w:r>
      <w:proofErr w:type="spellStart"/>
      <w:r>
        <w:t>Serial.print</w:t>
      </w:r>
      <w:proofErr w:type="spellEnd"/>
      <w:r>
        <w:t>("trip_1");</w:t>
      </w:r>
    </w:p>
    <w:p w14:paraId="5AF244A8" w14:textId="77777777" w:rsidR="00AD5B26" w:rsidRDefault="008B4B9B">
      <w:pPr>
        <w:spacing w:after="0"/>
        <w:ind w:left="1440"/>
        <w:jc w:val="left"/>
      </w:pPr>
      <w:r>
        <w:t xml:space="preserve">    </w:t>
      </w:r>
      <w:proofErr w:type="spellStart"/>
      <w:r>
        <w:t>Serial.write</w:t>
      </w:r>
      <w:proofErr w:type="spellEnd"/>
      <w:r>
        <w:t>(start);</w:t>
      </w:r>
    </w:p>
    <w:p w14:paraId="1B40C6B6" w14:textId="77777777" w:rsidR="00AD5B26" w:rsidRDefault="008B4B9B">
      <w:pPr>
        <w:spacing w:after="0"/>
        <w:ind w:left="1440"/>
        <w:jc w:val="left"/>
      </w:pPr>
      <w:r>
        <w:t xml:space="preserve">    //</w:t>
      </w:r>
      <w:proofErr w:type="spellStart"/>
      <w:r>
        <w:t>Serial.flush</w:t>
      </w:r>
      <w:proofErr w:type="spellEnd"/>
      <w:r>
        <w:t>();</w:t>
      </w:r>
    </w:p>
    <w:p w14:paraId="1F13FA41" w14:textId="77777777" w:rsidR="00AD5B26" w:rsidRDefault="008B4B9B">
      <w:pPr>
        <w:spacing w:after="0"/>
        <w:ind w:left="1440"/>
        <w:jc w:val="left"/>
      </w:pPr>
      <w:r>
        <w:lastRenderedPageBreak/>
        <w:t xml:space="preserve">    </w:t>
      </w:r>
      <w:proofErr w:type="gramStart"/>
      <w:r>
        <w:t>delay(</w:t>
      </w:r>
      <w:proofErr w:type="gramEnd"/>
      <w:r>
        <w:t>1000);</w:t>
      </w:r>
    </w:p>
    <w:p w14:paraId="5C7443B0" w14:textId="77777777" w:rsidR="00AD5B26" w:rsidRDefault="008B4B9B">
      <w:pPr>
        <w:spacing w:after="0"/>
        <w:ind w:left="1440"/>
        <w:jc w:val="left"/>
      </w:pPr>
      <w:r>
        <w:t xml:space="preserve">    </w:t>
      </w:r>
      <w:proofErr w:type="spellStart"/>
      <w:r>
        <w:t>a_dis_flag</w:t>
      </w:r>
      <w:proofErr w:type="spellEnd"/>
      <w:r>
        <w:t xml:space="preserve"> = 1;</w:t>
      </w:r>
    </w:p>
    <w:p w14:paraId="735599FD" w14:textId="77777777" w:rsidR="00AD5B26" w:rsidRDefault="008B4B9B">
      <w:pPr>
        <w:spacing w:after="0"/>
        <w:ind w:left="1440"/>
        <w:jc w:val="left"/>
      </w:pPr>
      <w:r>
        <w:t xml:space="preserve">    </w:t>
      </w:r>
    </w:p>
    <w:p w14:paraId="3601840F" w14:textId="77777777" w:rsidR="00AD5B26" w:rsidRDefault="008B4B9B">
      <w:pPr>
        <w:spacing w:after="0"/>
        <w:ind w:left="1440"/>
        <w:jc w:val="left"/>
      </w:pPr>
      <w:r>
        <w:t xml:space="preserve">  }</w:t>
      </w:r>
    </w:p>
    <w:p w14:paraId="733404BE" w14:textId="77777777" w:rsidR="00AD5B26" w:rsidRDefault="00AD5B26">
      <w:pPr>
        <w:spacing w:after="0"/>
        <w:ind w:left="1440"/>
        <w:jc w:val="left"/>
      </w:pPr>
    </w:p>
    <w:p w14:paraId="2DA6F04D" w14:textId="77777777" w:rsidR="00AD5B26" w:rsidRDefault="00AD5B26">
      <w:pPr>
        <w:spacing w:after="0"/>
        <w:ind w:left="1440"/>
        <w:jc w:val="left"/>
      </w:pPr>
    </w:p>
    <w:p w14:paraId="785D7670" w14:textId="77777777" w:rsidR="00AD5B26" w:rsidRDefault="00AD5B26">
      <w:pPr>
        <w:spacing w:after="0"/>
        <w:ind w:left="1440"/>
        <w:jc w:val="left"/>
      </w:pPr>
    </w:p>
    <w:p w14:paraId="349596EE" w14:textId="77777777" w:rsidR="00AD5B26" w:rsidRDefault="008B4B9B">
      <w:pPr>
        <w:spacing w:after="0"/>
        <w:ind w:left="1440"/>
        <w:jc w:val="left"/>
      </w:pPr>
      <w:r>
        <w:t xml:space="preserve">  </w:t>
      </w:r>
      <w:proofErr w:type="gramStart"/>
      <w:r>
        <w:t>if(</w:t>
      </w:r>
      <w:proofErr w:type="spellStart"/>
      <w:proofErr w:type="gramEnd"/>
      <w:r>
        <w:t>a_spe_flag</w:t>
      </w:r>
      <w:proofErr w:type="spellEnd"/>
      <w:r>
        <w:t xml:space="preserve"> == 1)</w:t>
      </w:r>
    </w:p>
    <w:p w14:paraId="69CC0632" w14:textId="77777777" w:rsidR="00AD5B26" w:rsidRDefault="008B4B9B">
      <w:pPr>
        <w:spacing w:after="0"/>
        <w:ind w:left="1440"/>
        <w:jc w:val="left"/>
      </w:pPr>
      <w:r>
        <w:t xml:space="preserve">  {</w:t>
      </w:r>
    </w:p>
    <w:p w14:paraId="53168EEB" w14:textId="77777777" w:rsidR="00AD5B26" w:rsidRDefault="008B4B9B">
      <w:pPr>
        <w:spacing w:after="0"/>
        <w:ind w:left="1440"/>
        <w:jc w:val="left"/>
      </w:pPr>
      <w:r>
        <w:t xml:space="preserve">    //</w:t>
      </w:r>
      <w:proofErr w:type="spellStart"/>
      <w:proofErr w:type="gramStart"/>
      <w:r>
        <w:t>xbee.write</w:t>
      </w:r>
      <w:proofErr w:type="spellEnd"/>
      <w:proofErr w:type="gramEnd"/>
      <w:r>
        <w:t>(1000);</w:t>
      </w:r>
    </w:p>
    <w:p w14:paraId="2375B6A6" w14:textId="77777777" w:rsidR="00AD5B26" w:rsidRDefault="008B4B9B">
      <w:pPr>
        <w:spacing w:after="0"/>
        <w:ind w:left="1440"/>
        <w:jc w:val="left"/>
      </w:pPr>
      <w:r>
        <w:t xml:space="preserve">    //</w:t>
      </w:r>
      <w:proofErr w:type="spellStart"/>
      <w:r>
        <w:t>Serial.print</w:t>
      </w:r>
      <w:proofErr w:type="spellEnd"/>
      <w:r>
        <w:t>("trip_2");</w:t>
      </w:r>
    </w:p>
    <w:p w14:paraId="75ECB9A5" w14:textId="77777777" w:rsidR="00AD5B26" w:rsidRDefault="008B4B9B">
      <w:pPr>
        <w:spacing w:after="0"/>
        <w:ind w:left="1440"/>
        <w:jc w:val="left"/>
      </w:pPr>
      <w:r>
        <w:t xml:space="preserve">    </w:t>
      </w:r>
      <w:proofErr w:type="gramStart"/>
      <w:r>
        <w:t>if(</w:t>
      </w:r>
      <w:proofErr w:type="spellStart"/>
      <w:proofErr w:type="gramEnd"/>
      <w:r>
        <w:t>Serial.peek</w:t>
      </w:r>
      <w:proofErr w:type="spellEnd"/>
      <w:r>
        <w:t>() &lt; 1)</w:t>
      </w:r>
    </w:p>
    <w:p w14:paraId="159AE9C0" w14:textId="77777777" w:rsidR="00AD5B26" w:rsidRDefault="008B4B9B">
      <w:pPr>
        <w:spacing w:after="0"/>
        <w:ind w:left="1440"/>
        <w:jc w:val="left"/>
      </w:pPr>
      <w:r>
        <w:t xml:space="preserve">    {</w:t>
      </w:r>
    </w:p>
    <w:p w14:paraId="7306397F" w14:textId="77777777" w:rsidR="00AD5B26" w:rsidRDefault="008B4B9B">
      <w:pPr>
        <w:spacing w:after="0"/>
        <w:ind w:left="1440"/>
        <w:jc w:val="left"/>
      </w:pPr>
      <w:r>
        <w:t xml:space="preserve">      //</w:t>
      </w:r>
      <w:proofErr w:type="spellStart"/>
      <w:r>
        <w:t>Serial.print</w:t>
      </w:r>
      <w:proofErr w:type="spellEnd"/>
      <w:r>
        <w:t>("trip_3");</w:t>
      </w:r>
    </w:p>
    <w:p w14:paraId="50D8B9AB" w14:textId="77777777" w:rsidR="00AD5B26" w:rsidRDefault="008B4B9B">
      <w:pPr>
        <w:spacing w:after="0"/>
        <w:ind w:left="1440"/>
        <w:jc w:val="left"/>
      </w:pPr>
      <w:r>
        <w:t xml:space="preserve">      </w:t>
      </w:r>
      <w:proofErr w:type="spellStart"/>
      <w:r>
        <w:t>Serial.write</w:t>
      </w:r>
      <w:proofErr w:type="spellEnd"/>
      <w:r>
        <w:t>(</w:t>
      </w:r>
      <w:proofErr w:type="spellStart"/>
      <w:r>
        <w:t>ask_a_spe</w:t>
      </w:r>
      <w:proofErr w:type="spellEnd"/>
      <w:r>
        <w:t>);</w:t>
      </w:r>
    </w:p>
    <w:p w14:paraId="2557AAC4" w14:textId="77777777" w:rsidR="00AD5B26" w:rsidRDefault="008B4B9B">
      <w:pPr>
        <w:spacing w:after="0"/>
        <w:ind w:left="1440"/>
        <w:jc w:val="left"/>
      </w:pPr>
      <w:r>
        <w:t xml:space="preserve">      </w:t>
      </w:r>
    </w:p>
    <w:p w14:paraId="2F3EEC48" w14:textId="77777777" w:rsidR="00AD5B26" w:rsidRDefault="008B4B9B">
      <w:pPr>
        <w:spacing w:after="0"/>
        <w:ind w:left="1440"/>
        <w:jc w:val="left"/>
      </w:pPr>
      <w:r>
        <w:t xml:space="preserve">    }</w:t>
      </w:r>
    </w:p>
    <w:p w14:paraId="1BFB6026" w14:textId="77777777" w:rsidR="00AD5B26" w:rsidRDefault="008B4B9B">
      <w:pPr>
        <w:spacing w:after="0"/>
        <w:ind w:left="1440"/>
        <w:jc w:val="left"/>
      </w:pPr>
      <w:r>
        <w:t xml:space="preserve">    else if (</w:t>
      </w:r>
      <w:proofErr w:type="spellStart"/>
      <w:r>
        <w:t>Serial.peek</w:t>
      </w:r>
      <w:proofErr w:type="spellEnd"/>
      <w:r>
        <w:t>() &gt; 0)</w:t>
      </w:r>
    </w:p>
    <w:p w14:paraId="15A44B0E" w14:textId="77777777" w:rsidR="00AD5B26" w:rsidRDefault="008B4B9B">
      <w:pPr>
        <w:spacing w:after="0"/>
        <w:ind w:left="1440"/>
        <w:jc w:val="left"/>
      </w:pPr>
      <w:r>
        <w:t xml:space="preserve">    {</w:t>
      </w:r>
    </w:p>
    <w:p w14:paraId="5AE002DE" w14:textId="77777777" w:rsidR="00AD5B26" w:rsidRDefault="00AD5B26">
      <w:pPr>
        <w:spacing w:after="0"/>
        <w:ind w:left="1440"/>
        <w:jc w:val="left"/>
      </w:pPr>
    </w:p>
    <w:p w14:paraId="5EDAF3FC" w14:textId="77777777" w:rsidR="00AD5B26" w:rsidRDefault="008B4B9B">
      <w:pPr>
        <w:spacing w:after="0"/>
        <w:ind w:left="1440"/>
        <w:jc w:val="left"/>
      </w:pPr>
      <w:r>
        <w:t xml:space="preserve">      </w:t>
      </w:r>
      <w:proofErr w:type="spellStart"/>
      <w:r>
        <w:t>a_spe</w:t>
      </w:r>
      <w:proofErr w:type="spellEnd"/>
      <w:r>
        <w:t xml:space="preserve"> = </w:t>
      </w:r>
      <w:proofErr w:type="spellStart"/>
      <w:r>
        <w:t>Serial.read</w:t>
      </w:r>
      <w:proofErr w:type="spellEnd"/>
      <w:r>
        <w:t>();</w:t>
      </w:r>
    </w:p>
    <w:p w14:paraId="10CEF59F" w14:textId="77777777" w:rsidR="00AD5B26" w:rsidRDefault="008B4B9B">
      <w:pPr>
        <w:spacing w:after="0"/>
        <w:ind w:left="1440"/>
        <w:jc w:val="left"/>
      </w:pPr>
      <w:r>
        <w:t xml:space="preserve">      </w:t>
      </w:r>
    </w:p>
    <w:p w14:paraId="6EB19DE4" w14:textId="77777777" w:rsidR="00AD5B26" w:rsidRDefault="008B4B9B">
      <w:pPr>
        <w:spacing w:after="0"/>
        <w:ind w:left="1440"/>
        <w:jc w:val="left"/>
      </w:pPr>
      <w:r>
        <w:t xml:space="preserve">        </w:t>
      </w:r>
      <w:proofErr w:type="gramStart"/>
      <w:r>
        <w:t>while(</w:t>
      </w:r>
      <w:proofErr w:type="spellStart"/>
      <w:proofErr w:type="gramEnd"/>
      <w:r>
        <w:t>Serial.available</w:t>
      </w:r>
      <w:proofErr w:type="spellEnd"/>
      <w:r>
        <w:t>())</w:t>
      </w:r>
    </w:p>
    <w:p w14:paraId="2F031875" w14:textId="77777777" w:rsidR="00AD5B26" w:rsidRDefault="008B4B9B">
      <w:pPr>
        <w:spacing w:after="0"/>
        <w:ind w:left="1440"/>
        <w:jc w:val="left"/>
      </w:pPr>
      <w:r>
        <w:t xml:space="preserve">  {</w:t>
      </w:r>
    </w:p>
    <w:p w14:paraId="24CE183F" w14:textId="77777777" w:rsidR="00AD5B26" w:rsidRDefault="008B4B9B">
      <w:pPr>
        <w:spacing w:after="0"/>
        <w:ind w:left="1440"/>
        <w:jc w:val="left"/>
      </w:pPr>
      <w:r>
        <w:t xml:space="preserve">    </w:t>
      </w:r>
      <w:proofErr w:type="spellStart"/>
      <w:r>
        <w:t>Serial.read</w:t>
      </w:r>
      <w:proofErr w:type="spellEnd"/>
      <w:r>
        <w:t>();</w:t>
      </w:r>
    </w:p>
    <w:p w14:paraId="1184F744" w14:textId="77777777" w:rsidR="00AD5B26" w:rsidRDefault="008B4B9B">
      <w:pPr>
        <w:spacing w:after="0"/>
        <w:ind w:left="1440"/>
        <w:jc w:val="left"/>
      </w:pPr>
      <w:r>
        <w:t xml:space="preserve">  }</w:t>
      </w:r>
    </w:p>
    <w:p w14:paraId="350E9F08" w14:textId="77777777" w:rsidR="00AD5B26" w:rsidRDefault="00AD5B26">
      <w:pPr>
        <w:spacing w:after="0"/>
        <w:ind w:left="1440"/>
        <w:jc w:val="left"/>
      </w:pPr>
    </w:p>
    <w:p w14:paraId="0CF7B9A5" w14:textId="77777777" w:rsidR="00AD5B26" w:rsidRDefault="008B4B9B">
      <w:pPr>
        <w:spacing w:after="0"/>
        <w:ind w:left="1440"/>
        <w:jc w:val="left"/>
      </w:pPr>
      <w:r>
        <w:t xml:space="preserve">      </w:t>
      </w:r>
      <w:proofErr w:type="spellStart"/>
      <w:r>
        <w:t>Serial.print</w:t>
      </w:r>
      <w:proofErr w:type="spellEnd"/>
      <w:r>
        <w:t>("Car A speed is: ");</w:t>
      </w:r>
    </w:p>
    <w:p w14:paraId="1699AA36" w14:textId="77777777" w:rsidR="00AD5B26" w:rsidRDefault="008B4B9B">
      <w:pPr>
        <w:spacing w:after="0"/>
        <w:ind w:left="1440"/>
        <w:jc w:val="left"/>
      </w:pPr>
      <w:r>
        <w:t xml:space="preserve">      </w:t>
      </w:r>
      <w:proofErr w:type="spellStart"/>
      <w:r>
        <w:t>Serial.print</w:t>
      </w:r>
      <w:proofErr w:type="spellEnd"/>
      <w:r>
        <w:t>(</w:t>
      </w:r>
      <w:proofErr w:type="spellStart"/>
      <w:r>
        <w:t>a_spe</w:t>
      </w:r>
      <w:proofErr w:type="spellEnd"/>
      <w:r>
        <w:t>);</w:t>
      </w:r>
    </w:p>
    <w:p w14:paraId="2023A718" w14:textId="77777777" w:rsidR="00AD5B26" w:rsidRDefault="008B4B9B">
      <w:pPr>
        <w:spacing w:after="0"/>
        <w:ind w:left="1440"/>
        <w:jc w:val="left"/>
      </w:pPr>
      <w:r>
        <w:t xml:space="preserve">      </w:t>
      </w:r>
      <w:proofErr w:type="spellStart"/>
      <w:r>
        <w:t>Serial.print</w:t>
      </w:r>
      <w:proofErr w:type="spellEnd"/>
      <w:r>
        <w:t>('\n');</w:t>
      </w:r>
    </w:p>
    <w:p w14:paraId="12CE1685" w14:textId="77777777" w:rsidR="00AD5B26" w:rsidRDefault="00AD5B26">
      <w:pPr>
        <w:spacing w:after="0"/>
        <w:ind w:left="1440"/>
        <w:jc w:val="left"/>
      </w:pPr>
    </w:p>
    <w:p w14:paraId="074294C8" w14:textId="77777777" w:rsidR="00AD5B26" w:rsidRDefault="00AD5B26">
      <w:pPr>
        <w:spacing w:after="0"/>
        <w:ind w:left="1440"/>
        <w:jc w:val="left"/>
      </w:pPr>
    </w:p>
    <w:p w14:paraId="2052736E" w14:textId="77777777" w:rsidR="00AD5B26" w:rsidRDefault="008B4B9B">
      <w:pPr>
        <w:spacing w:after="0"/>
        <w:ind w:left="1440"/>
        <w:jc w:val="left"/>
      </w:pPr>
      <w:r>
        <w:t xml:space="preserve">      </w:t>
      </w:r>
      <w:proofErr w:type="spellStart"/>
      <w:r>
        <w:t>Serial.print</w:t>
      </w:r>
      <w:proofErr w:type="spellEnd"/>
      <w:r>
        <w:t>("Car A distance is: ");</w:t>
      </w:r>
    </w:p>
    <w:p w14:paraId="16231456" w14:textId="77777777" w:rsidR="00AD5B26" w:rsidRDefault="008B4B9B">
      <w:pPr>
        <w:spacing w:after="0"/>
        <w:ind w:left="1440"/>
        <w:jc w:val="left"/>
      </w:pPr>
      <w:r>
        <w:t xml:space="preserve">      </w:t>
      </w:r>
      <w:proofErr w:type="spellStart"/>
      <w:r>
        <w:t>Serial.println</w:t>
      </w:r>
      <w:proofErr w:type="spellEnd"/>
      <w:r>
        <w:t>(</w:t>
      </w:r>
      <w:proofErr w:type="spellStart"/>
      <w:r>
        <w:t>a_dis</w:t>
      </w:r>
      <w:proofErr w:type="spellEnd"/>
      <w:r>
        <w:t>);</w:t>
      </w:r>
    </w:p>
    <w:p w14:paraId="5ACFE4C2" w14:textId="77777777" w:rsidR="00AD5B26" w:rsidRDefault="008B4B9B">
      <w:pPr>
        <w:spacing w:after="0"/>
        <w:ind w:left="1440"/>
        <w:jc w:val="left"/>
      </w:pPr>
      <w:r>
        <w:t xml:space="preserve">      </w:t>
      </w:r>
      <w:proofErr w:type="spellStart"/>
      <w:r>
        <w:t>Serial.flush</w:t>
      </w:r>
      <w:proofErr w:type="spellEnd"/>
      <w:r>
        <w:t>();</w:t>
      </w:r>
    </w:p>
    <w:p w14:paraId="7487C52F" w14:textId="77777777" w:rsidR="00AD5B26" w:rsidRDefault="00AD5B26">
      <w:pPr>
        <w:spacing w:after="0"/>
        <w:ind w:left="1440"/>
        <w:jc w:val="left"/>
      </w:pPr>
    </w:p>
    <w:p w14:paraId="17A48CB2" w14:textId="77777777" w:rsidR="00AD5B26" w:rsidRDefault="008B4B9B">
      <w:pPr>
        <w:spacing w:after="0"/>
        <w:ind w:left="1440"/>
        <w:jc w:val="left"/>
      </w:pPr>
      <w:r>
        <w:t xml:space="preserve">      </w:t>
      </w:r>
      <w:proofErr w:type="spellStart"/>
      <w:r>
        <w:t>a_dis_flag</w:t>
      </w:r>
      <w:proofErr w:type="spellEnd"/>
      <w:r>
        <w:t xml:space="preserve"> = 0;</w:t>
      </w:r>
    </w:p>
    <w:p w14:paraId="1EB63C71" w14:textId="77777777" w:rsidR="00AD5B26" w:rsidRDefault="008B4B9B">
      <w:pPr>
        <w:spacing w:after="0"/>
        <w:ind w:left="1440"/>
        <w:jc w:val="left"/>
      </w:pPr>
      <w:r>
        <w:t xml:space="preserve">      </w:t>
      </w:r>
      <w:proofErr w:type="spellStart"/>
      <w:r>
        <w:t>a_spe_flag</w:t>
      </w:r>
      <w:proofErr w:type="spellEnd"/>
      <w:r>
        <w:t xml:space="preserve"> = 0;</w:t>
      </w:r>
    </w:p>
    <w:p w14:paraId="5039823B" w14:textId="77777777" w:rsidR="00AD5B26" w:rsidRDefault="008B4B9B">
      <w:pPr>
        <w:spacing w:after="0"/>
        <w:ind w:left="1440"/>
        <w:jc w:val="left"/>
      </w:pPr>
      <w:r>
        <w:t xml:space="preserve">      </w:t>
      </w:r>
      <w:proofErr w:type="spellStart"/>
      <w:r>
        <w:t>b_dis_flag</w:t>
      </w:r>
      <w:proofErr w:type="spellEnd"/>
      <w:r>
        <w:t xml:space="preserve"> = 1;</w:t>
      </w:r>
    </w:p>
    <w:p w14:paraId="494600B4" w14:textId="77777777" w:rsidR="00AD5B26" w:rsidRDefault="008B4B9B">
      <w:pPr>
        <w:spacing w:after="0"/>
        <w:ind w:left="1440"/>
        <w:jc w:val="left"/>
      </w:pPr>
      <w:r>
        <w:t xml:space="preserve">    }</w:t>
      </w:r>
    </w:p>
    <w:p w14:paraId="1D95C91E" w14:textId="77777777" w:rsidR="00AD5B26" w:rsidRDefault="008B4B9B">
      <w:pPr>
        <w:spacing w:after="0"/>
        <w:ind w:left="1440"/>
        <w:jc w:val="left"/>
      </w:pPr>
      <w:r>
        <w:t xml:space="preserve">  }</w:t>
      </w:r>
    </w:p>
    <w:p w14:paraId="16514191" w14:textId="77777777" w:rsidR="00AD5B26" w:rsidRDefault="00AD5B26">
      <w:pPr>
        <w:spacing w:after="0"/>
        <w:ind w:left="1440"/>
        <w:jc w:val="left"/>
      </w:pPr>
    </w:p>
    <w:p w14:paraId="464D1DF5" w14:textId="77777777" w:rsidR="00AD5B26" w:rsidRDefault="00AD5B26">
      <w:pPr>
        <w:spacing w:after="0"/>
        <w:ind w:left="1440"/>
        <w:jc w:val="left"/>
      </w:pPr>
    </w:p>
    <w:p w14:paraId="17832862" w14:textId="77777777" w:rsidR="00AD5B26" w:rsidRDefault="00AD5B26">
      <w:pPr>
        <w:spacing w:after="0"/>
        <w:ind w:left="1440"/>
        <w:jc w:val="left"/>
      </w:pPr>
    </w:p>
    <w:p w14:paraId="1DB0EC0E" w14:textId="77777777" w:rsidR="00AD5B26" w:rsidRDefault="008B4B9B">
      <w:pPr>
        <w:spacing w:after="0"/>
        <w:ind w:left="1440"/>
        <w:jc w:val="left"/>
      </w:pPr>
      <w:r>
        <w:t xml:space="preserve">  </w:t>
      </w:r>
      <w:proofErr w:type="gramStart"/>
      <w:r>
        <w:t>if(</w:t>
      </w:r>
      <w:proofErr w:type="spellStart"/>
      <w:proofErr w:type="gramEnd"/>
      <w:r>
        <w:t>b_spe_flag</w:t>
      </w:r>
      <w:proofErr w:type="spellEnd"/>
      <w:r>
        <w:t xml:space="preserve"> == 1)</w:t>
      </w:r>
    </w:p>
    <w:p w14:paraId="275C8E42" w14:textId="77777777" w:rsidR="00AD5B26" w:rsidRDefault="008B4B9B">
      <w:pPr>
        <w:spacing w:after="0"/>
        <w:ind w:left="1440"/>
        <w:jc w:val="left"/>
      </w:pPr>
      <w:r>
        <w:t xml:space="preserve">  {</w:t>
      </w:r>
    </w:p>
    <w:p w14:paraId="24CA4428" w14:textId="77777777" w:rsidR="00AD5B26" w:rsidRDefault="008B4B9B">
      <w:pPr>
        <w:spacing w:after="0"/>
        <w:ind w:left="1440"/>
        <w:jc w:val="left"/>
      </w:pPr>
      <w:r>
        <w:t xml:space="preserve">    </w:t>
      </w:r>
      <w:proofErr w:type="gramStart"/>
      <w:r>
        <w:t>if(</w:t>
      </w:r>
      <w:proofErr w:type="spellStart"/>
      <w:proofErr w:type="gramEnd"/>
      <w:r>
        <w:t>Serial.peek</w:t>
      </w:r>
      <w:proofErr w:type="spellEnd"/>
      <w:r>
        <w:t>() &lt; 1)</w:t>
      </w:r>
    </w:p>
    <w:p w14:paraId="7EA585A0" w14:textId="77777777" w:rsidR="00AD5B26" w:rsidRDefault="008B4B9B">
      <w:pPr>
        <w:spacing w:after="0"/>
        <w:ind w:left="1440"/>
        <w:jc w:val="left"/>
      </w:pPr>
      <w:r>
        <w:t xml:space="preserve">    {</w:t>
      </w:r>
    </w:p>
    <w:p w14:paraId="2F0435D3" w14:textId="77777777" w:rsidR="00AD5B26" w:rsidRDefault="008B4B9B" w:rsidP="00CE5258">
      <w:pPr>
        <w:spacing w:after="0"/>
        <w:ind w:left="1440"/>
        <w:jc w:val="left"/>
        <w:outlineLvl w:val="0"/>
      </w:pPr>
      <w:r>
        <w:t xml:space="preserve">      </w:t>
      </w:r>
      <w:proofErr w:type="spellStart"/>
      <w:r>
        <w:t>Serial.write</w:t>
      </w:r>
      <w:proofErr w:type="spellEnd"/>
      <w:r>
        <w:t>(</w:t>
      </w:r>
      <w:proofErr w:type="spellStart"/>
      <w:r>
        <w:t>ask_b_spe</w:t>
      </w:r>
      <w:proofErr w:type="spellEnd"/>
      <w:r>
        <w:t>);</w:t>
      </w:r>
    </w:p>
    <w:p w14:paraId="4F91AC4E" w14:textId="77777777" w:rsidR="00AD5B26" w:rsidRDefault="008B4B9B">
      <w:pPr>
        <w:spacing w:after="0"/>
        <w:ind w:left="1440"/>
        <w:jc w:val="left"/>
      </w:pPr>
      <w:r>
        <w:lastRenderedPageBreak/>
        <w:t xml:space="preserve">      </w:t>
      </w:r>
    </w:p>
    <w:p w14:paraId="228BFF35" w14:textId="77777777" w:rsidR="00AD5B26" w:rsidRDefault="008B4B9B">
      <w:pPr>
        <w:spacing w:after="0"/>
        <w:ind w:left="1440"/>
        <w:jc w:val="left"/>
      </w:pPr>
      <w:r>
        <w:t xml:space="preserve">    }</w:t>
      </w:r>
    </w:p>
    <w:p w14:paraId="6FCA6A0B" w14:textId="77777777" w:rsidR="00AD5B26" w:rsidRDefault="008B4B9B">
      <w:pPr>
        <w:spacing w:after="0"/>
        <w:ind w:left="1440"/>
        <w:jc w:val="left"/>
      </w:pPr>
      <w:r>
        <w:t xml:space="preserve">    else if (</w:t>
      </w:r>
      <w:proofErr w:type="spellStart"/>
      <w:r>
        <w:t>Serial.peek</w:t>
      </w:r>
      <w:proofErr w:type="spellEnd"/>
      <w:r>
        <w:t>() &gt; 0)</w:t>
      </w:r>
    </w:p>
    <w:p w14:paraId="43532760" w14:textId="77777777" w:rsidR="00AD5B26" w:rsidRDefault="008B4B9B">
      <w:pPr>
        <w:spacing w:after="0"/>
        <w:ind w:left="1440"/>
        <w:jc w:val="left"/>
      </w:pPr>
      <w:r>
        <w:t xml:space="preserve">    {</w:t>
      </w:r>
    </w:p>
    <w:p w14:paraId="681A5F9F" w14:textId="77777777" w:rsidR="00AD5B26" w:rsidRDefault="00AD5B26">
      <w:pPr>
        <w:spacing w:after="0"/>
        <w:ind w:left="1440"/>
        <w:jc w:val="left"/>
      </w:pPr>
    </w:p>
    <w:p w14:paraId="56D3371E" w14:textId="77777777" w:rsidR="00AD5B26" w:rsidRDefault="008B4B9B">
      <w:pPr>
        <w:spacing w:after="0"/>
        <w:ind w:left="1440"/>
        <w:jc w:val="left"/>
      </w:pPr>
      <w:r>
        <w:t xml:space="preserve">      </w:t>
      </w:r>
      <w:proofErr w:type="spellStart"/>
      <w:r>
        <w:t>b_spe</w:t>
      </w:r>
      <w:proofErr w:type="spellEnd"/>
      <w:r>
        <w:t xml:space="preserve"> = </w:t>
      </w:r>
      <w:proofErr w:type="spellStart"/>
      <w:r>
        <w:t>Serial.read</w:t>
      </w:r>
      <w:proofErr w:type="spellEnd"/>
      <w:r>
        <w:t>();</w:t>
      </w:r>
    </w:p>
    <w:p w14:paraId="7FF66A5D" w14:textId="77777777" w:rsidR="00AD5B26" w:rsidRDefault="00AD5B26">
      <w:pPr>
        <w:spacing w:after="0"/>
        <w:ind w:left="1440"/>
        <w:jc w:val="left"/>
      </w:pPr>
    </w:p>
    <w:p w14:paraId="2B5B6447" w14:textId="77777777" w:rsidR="00AD5B26" w:rsidRDefault="008B4B9B">
      <w:pPr>
        <w:spacing w:after="0"/>
        <w:ind w:left="1440"/>
        <w:jc w:val="left"/>
      </w:pPr>
      <w:r>
        <w:t xml:space="preserve">  </w:t>
      </w:r>
      <w:proofErr w:type="gramStart"/>
      <w:r>
        <w:t>while(</w:t>
      </w:r>
      <w:proofErr w:type="spellStart"/>
      <w:proofErr w:type="gramEnd"/>
      <w:r>
        <w:t>Serial.available</w:t>
      </w:r>
      <w:proofErr w:type="spellEnd"/>
      <w:r>
        <w:t>())</w:t>
      </w:r>
    </w:p>
    <w:p w14:paraId="6C22C03F" w14:textId="77777777" w:rsidR="00AD5B26" w:rsidRDefault="008B4B9B">
      <w:pPr>
        <w:spacing w:after="0"/>
        <w:ind w:left="1440"/>
        <w:jc w:val="left"/>
      </w:pPr>
      <w:r>
        <w:t xml:space="preserve">  {</w:t>
      </w:r>
    </w:p>
    <w:p w14:paraId="0C362388" w14:textId="77777777" w:rsidR="00AD5B26" w:rsidRDefault="008B4B9B">
      <w:pPr>
        <w:spacing w:after="0"/>
        <w:ind w:left="1440"/>
        <w:jc w:val="left"/>
      </w:pPr>
      <w:r>
        <w:t xml:space="preserve">    </w:t>
      </w:r>
      <w:proofErr w:type="spellStart"/>
      <w:r>
        <w:t>Serial.read</w:t>
      </w:r>
      <w:proofErr w:type="spellEnd"/>
      <w:r>
        <w:t>();</w:t>
      </w:r>
    </w:p>
    <w:p w14:paraId="13FDC897" w14:textId="77777777" w:rsidR="00AD5B26" w:rsidRDefault="008B4B9B">
      <w:pPr>
        <w:spacing w:after="0"/>
        <w:ind w:left="1440"/>
        <w:jc w:val="left"/>
      </w:pPr>
      <w:r>
        <w:t xml:space="preserve">  }</w:t>
      </w:r>
    </w:p>
    <w:p w14:paraId="0A04F478" w14:textId="77777777" w:rsidR="00AD5B26" w:rsidRDefault="00AD5B26">
      <w:pPr>
        <w:spacing w:after="0"/>
        <w:ind w:left="1440"/>
        <w:jc w:val="left"/>
      </w:pPr>
    </w:p>
    <w:p w14:paraId="7B234820" w14:textId="77777777" w:rsidR="00AD5B26" w:rsidRDefault="00AD5B26">
      <w:pPr>
        <w:spacing w:after="0"/>
        <w:ind w:left="1440"/>
        <w:jc w:val="left"/>
      </w:pPr>
    </w:p>
    <w:p w14:paraId="1392FE18" w14:textId="77777777" w:rsidR="00AD5B26" w:rsidRDefault="008B4B9B">
      <w:pPr>
        <w:spacing w:after="0"/>
        <w:ind w:left="1440"/>
        <w:jc w:val="left"/>
      </w:pPr>
      <w:r>
        <w:t xml:space="preserve">      </w:t>
      </w:r>
      <w:proofErr w:type="spellStart"/>
      <w:r>
        <w:t>Serial.print</w:t>
      </w:r>
      <w:proofErr w:type="spellEnd"/>
      <w:r>
        <w:t>("Car B speed is: ");</w:t>
      </w:r>
    </w:p>
    <w:p w14:paraId="092AABF9" w14:textId="77777777" w:rsidR="00AD5B26" w:rsidRDefault="008B4B9B">
      <w:pPr>
        <w:spacing w:after="0"/>
        <w:ind w:left="1440"/>
        <w:jc w:val="left"/>
      </w:pPr>
      <w:r>
        <w:t xml:space="preserve">      </w:t>
      </w:r>
      <w:proofErr w:type="spellStart"/>
      <w:r>
        <w:t>Serial.print</w:t>
      </w:r>
      <w:proofErr w:type="spellEnd"/>
      <w:r>
        <w:t>(</w:t>
      </w:r>
      <w:proofErr w:type="spellStart"/>
      <w:r>
        <w:t>b_spe</w:t>
      </w:r>
      <w:proofErr w:type="spellEnd"/>
      <w:r>
        <w:t>);</w:t>
      </w:r>
    </w:p>
    <w:p w14:paraId="45142D59" w14:textId="77777777" w:rsidR="00AD5B26" w:rsidRDefault="008B4B9B">
      <w:pPr>
        <w:spacing w:after="0"/>
        <w:ind w:left="1440"/>
        <w:jc w:val="left"/>
      </w:pPr>
      <w:r>
        <w:t xml:space="preserve">      </w:t>
      </w:r>
      <w:proofErr w:type="spellStart"/>
      <w:r>
        <w:t>Serial.print</w:t>
      </w:r>
      <w:proofErr w:type="spellEnd"/>
      <w:r>
        <w:t>('\n');</w:t>
      </w:r>
    </w:p>
    <w:p w14:paraId="321C8A85" w14:textId="77777777" w:rsidR="00AD5B26" w:rsidRDefault="00AD5B26">
      <w:pPr>
        <w:spacing w:after="0"/>
        <w:ind w:left="1440"/>
        <w:jc w:val="left"/>
      </w:pPr>
    </w:p>
    <w:p w14:paraId="0BFAEC55" w14:textId="77777777" w:rsidR="00AD5B26" w:rsidRDefault="008B4B9B">
      <w:pPr>
        <w:spacing w:after="0"/>
        <w:ind w:left="1440"/>
        <w:jc w:val="left"/>
      </w:pPr>
      <w:r>
        <w:t xml:space="preserve">      </w:t>
      </w:r>
      <w:proofErr w:type="spellStart"/>
      <w:r>
        <w:t>Serial.print</w:t>
      </w:r>
      <w:proofErr w:type="spellEnd"/>
      <w:r>
        <w:t>("Car B distance is: ");</w:t>
      </w:r>
    </w:p>
    <w:p w14:paraId="34492E74" w14:textId="77777777" w:rsidR="00AD5B26" w:rsidRDefault="008B4B9B">
      <w:pPr>
        <w:spacing w:after="0"/>
        <w:ind w:left="1440"/>
        <w:jc w:val="left"/>
      </w:pPr>
      <w:r>
        <w:t xml:space="preserve">      </w:t>
      </w:r>
      <w:proofErr w:type="spellStart"/>
      <w:r>
        <w:t>Serial.println</w:t>
      </w:r>
      <w:proofErr w:type="spellEnd"/>
      <w:r>
        <w:t>(</w:t>
      </w:r>
      <w:proofErr w:type="spellStart"/>
      <w:r>
        <w:t>b_dis</w:t>
      </w:r>
      <w:proofErr w:type="spellEnd"/>
      <w:r>
        <w:t>);</w:t>
      </w:r>
    </w:p>
    <w:p w14:paraId="7687ED1B" w14:textId="77777777" w:rsidR="00AD5B26" w:rsidRDefault="008B4B9B">
      <w:pPr>
        <w:spacing w:after="0"/>
        <w:ind w:left="1440"/>
        <w:jc w:val="left"/>
      </w:pPr>
      <w:r>
        <w:t xml:space="preserve">      </w:t>
      </w:r>
      <w:proofErr w:type="spellStart"/>
      <w:r>
        <w:t>Serial.flush</w:t>
      </w:r>
      <w:proofErr w:type="spellEnd"/>
      <w:r>
        <w:t>();</w:t>
      </w:r>
    </w:p>
    <w:p w14:paraId="57A02443" w14:textId="77777777" w:rsidR="00AD5B26" w:rsidRDefault="00AD5B26">
      <w:pPr>
        <w:spacing w:after="0"/>
        <w:ind w:left="1440"/>
        <w:jc w:val="left"/>
      </w:pPr>
    </w:p>
    <w:p w14:paraId="359BF721" w14:textId="77777777" w:rsidR="00AD5B26" w:rsidRDefault="008B4B9B">
      <w:pPr>
        <w:spacing w:after="0"/>
        <w:ind w:left="1440"/>
        <w:jc w:val="left"/>
      </w:pPr>
      <w:r>
        <w:t xml:space="preserve">      </w:t>
      </w:r>
      <w:proofErr w:type="spellStart"/>
      <w:r>
        <w:t>b_dis_flag</w:t>
      </w:r>
      <w:proofErr w:type="spellEnd"/>
      <w:r>
        <w:t xml:space="preserve"> = 0;</w:t>
      </w:r>
    </w:p>
    <w:p w14:paraId="3B649032" w14:textId="77777777" w:rsidR="00AD5B26" w:rsidRDefault="008B4B9B">
      <w:pPr>
        <w:spacing w:after="0"/>
        <w:ind w:left="1440"/>
        <w:jc w:val="left"/>
      </w:pPr>
      <w:r>
        <w:t xml:space="preserve">      </w:t>
      </w:r>
      <w:proofErr w:type="spellStart"/>
      <w:r>
        <w:t>b_spe_flag</w:t>
      </w:r>
      <w:proofErr w:type="spellEnd"/>
      <w:r>
        <w:t xml:space="preserve"> = 0;</w:t>
      </w:r>
    </w:p>
    <w:p w14:paraId="1BFC9486" w14:textId="77777777" w:rsidR="00AD5B26" w:rsidRDefault="008B4B9B">
      <w:pPr>
        <w:spacing w:after="0"/>
        <w:ind w:left="1440"/>
        <w:jc w:val="left"/>
      </w:pPr>
      <w:r>
        <w:t xml:space="preserve">      </w:t>
      </w:r>
      <w:proofErr w:type="spellStart"/>
      <w:r>
        <w:t>c_dis_flag</w:t>
      </w:r>
      <w:proofErr w:type="spellEnd"/>
      <w:r>
        <w:t xml:space="preserve"> = 1;</w:t>
      </w:r>
    </w:p>
    <w:p w14:paraId="43DAA1A9" w14:textId="77777777" w:rsidR="00AD5B26" w:rsidRDefault="008B4B9B">
      <w:pPr>
        <w:spacing w:after="0"/>
        <w:ind w:left="1440"/>
        <w:jc w:val="left"/>
      </w:pPr>
      <w:r>
        <w:t xml:space="preserve">    }</w:t>
      </w:r>
    </w:p>
    <w:p w14:paraId="3578A716" w14:textId="77777777" w:rsidR="00AD5B26" w:rsidRDefault="008B4B9B">
      <w:pPr>
        <w:spacing w:after="0"/>
        <w:ind w:left="1440"/>
        <w:jc w:val="left"/>
      </w:pPr>
      <w:r>
        <w:t xml:space="preserve">  }</w:t>
      </w:r>
    </w:p>
    <w:p w14:paraId="70AED6E6" w14:textId="77777777" w:rsidR="00AD5B26" w:rsidRDefault="00AD5B26">
      <w:pPr>
        <w:spacing w:after="0"/>
        <w:ind w:left="1440"/>
        <w:jc w:val="left"/>
      </w:pPr>
    </w:p>
    <w:p w14:paraId="7E772292" w14:textId="77777777" w:rsidR="00AD5B26" w:rsidRDefault="00AD5B26">
      <w:pPr>
        <w:spacing w:after="0"/>
        <w:ind w:left="1440"/>
        <w:jc w:val="left"/>
      </w:pPr>
    </w:p>
    <w:p w14:paraId="3B764655" w14:textId="77777777" w:rsidR="00AD5B26" w:rsidRDefault="008B4B9B">
      <w:pPr>
        <w:spacing w:after="0"/>
        <w:ind w:left="1440"/>
        <w:jc w:val="left"/>
      </w:pPr>
      <w:proofErr w:type="gramStart"/>
      <w:r>
        <w:t>if(</w:t>
      </w:r>
      <w:proofErr w:type="spellStart"/>
      <w:proofErr w:type="gramEnd"/>
      <w:r>
        <w:t>c_spe_flag</w:t>
      </w:r>
      <w:proofErr w:type="spellEnd"/>
      <w:r>
        <w:t xml:space="preserve"> == 1)</w:t>
      </w:r>
    </w:p>
    <w:p w14:paraId="4374F821" w14:textId="77777777" w:rsidR="00AD5B26" w:rsidRDefault="008B4B9B">
      <w:pPr>
        <w:spacing w:after="0"/>
        <w:ind w:left="1440"/>
        <w:jc w:val="left"/>
      </w:pPr>
      <w:r>
        <w:t>{</w:t>
      </w:r>
    </w:p>
    <w:p w14:paraId="795FEE3D" w14:textId="77777777" w:rsidR="00AD5B26" w:rsidRDefault="008B4B9B">
      <w:pPr>
        <w:spacing w:after="0"/>
        <w:ind w:left="1440"/>
        <w:jc w:val="left"/>
      </w:pPr>
      <w:r>
        <w:t xml:space="preserve">  </w:t>
      </w:r>
      <w:proofErr w:type="gramStart"/>
      <w:r>
        <w:t>if(</w:t>
      </w:r>
      <w:proofErr w:type="spellStart"/>
      <w:proofErr w:type="gramEnd"/>
      <w:r>
        <w:t>Serial.peek</w:t>
      </w:r>
      <w:proofErr w:type="spellEnd"/>
      <w:r>
        <w:t>() &lt; 1)</w:t>
      </w:r>
    </w:p>
    <w:p w14:paraId="70439BB5" w14:textId="77777777" w:rsidR="00AD5B26" w:rsidRDefault="008B4B9B">
      <w:pPr>
        <w:spacing w:after="0"/>
        <w:ind w:left="1440"/>
        <w:jc w:val="left"/>
      </w:pPr>
      <w:r>
        <w:t xml:space="preserve">  {</w:t>
      </w:r>
    </w:p>
    <w:p w14:paraId="6CB97134" w14:textId="77777777" w:rsidR="00AD5B26" w:rsidRDefault="008B4B9B" w:rsidP="00CE5258">
      <w:pPr>
        <w:spacing w:after="0"/>
        <w:ind w:left="1440"/>
        <w:jc w:val="left"/>
        <w:outlineLvl w:val="0"/>
      </w:pPr>
      <w:r>
        <w:t xml:space="preserve">    </w:t>
      </w:r>
      <w:proofErr w:type="spellStart"/>
      <w:r>
        <w:t>Serial.write</w:t>
      </w:r>
      <w:proofErr w:type="spellEnd"/>
      <w:r>
        <w:t>(</w:t>
      </w:r>
      <w:proofErr w:type="spellStart"/>
      <w:r>
        <w:t>ask_c_spe</w:t>
      </w:r>
      <w:proofErr w:type="spellEnd"/>
      <w:r>
        <w:t>);</w:t>
      </w:r>
    </w:p>
    <w:p w14:paraId="2138BAE0" w14:textId="77777777" w:rsidR="00AD5B26" w:rsidRDefault="008B4B9B">
      <w:pPr>
        <w:spacing w:after="0"/>
        <w:ind w:left="1440"/>
        <w:jc w:val="left"/>
      </w:pPr>
      <w:r>
        <w:t xml:space="preserve">    </w:t>
      </w:r>
    </w:p>
    <w:p w14:paraId="1865D4E8" w14:textId="77777777" w:rsidR="00AD5B26" w:rsidRDefault="008B4B9B">
      <w:pPr>
        <w:spacing w:after="0"/>
        <w:ind w:left="1440"/>
        <w:jc w:val="left"/>
      </w:pPr>
      <w:r>
        <w:t xml:space="preserve">  }</w:t>
      </w:r>
    </w:p>
    <w:p w14:paraId="15A57E3C" w14:textId="77777777" w:rsidR="00AD5B26" w:rsidRDefault="008B4B9B">
      <w:pPr>
        <w:spacing w:after="0"/>
        <w:ind w:left="1440"/>
        <w:jc w:val="left"/>
      </w:pPr>
      <w:r>
        <w:t xml:space="preserve">  else </w:t>
      </w:r>
      <w:proofErr w:type="gramStart"/>
      <w:r>
        <w:t>if(</w:t>
      </w:r>
      <w:proofErr w:type="spellStart"/>
      <w:proofErr w:type="gramEnd"/>
      <w:r>
        <w:t>Serial.peek</w:t>
      </w:r>
      <w:proofErr w:type="spellEnd"/>
      <w:r>
        <w:t>() &gt; 0)</w:t>
      </w:r>
    </w:p>
    <w:p w14:paraId="08E86EE2" w14:textId="77777777" w:rsidR="00AD5B26" w:rsidRDefault="008B4B9B">
      <w:pPr>
        <w:spacing w:after="0"/>
        <w:ind w:left="1440"/>
        <w:jc w:val="left"/>
      </w:pPr>
      <w:r>
        <w:t xml:space="preserve">  {</w:t>
      </w:r>
    </w:p>
    <w:p w14:paraId="57F29896" w14:textId="77777777" w:rsidR="00AD5B26" w:rsidRDefault="008B4B9B">
      <w:pPr>
        <w:spacing w:after="0"/>
        <w:ind w:left="1440"/>
        <w:jc w:val="left"/>
      </w:pPr>
      <w:r>
        <w:t xml:space="preserve">    </w:t>
      </w:r>
      <w:proofErr w:type="spellStart"/>
      <w:r>
        <w:t>c_spe</w:t>
      </w:r>
      <w:proofErr w:type="spellEnd"/>
      <w:r>
        <w:t xml:space="preserve"> = </w:t>
      </w:r>
      <w:proofErr w:type="spellStart"/>
      <w:r>
        <w:t>Serial.read</w:t>
      </w:r>
      <w:proofErr w:type="spellEnd"/>
      <w:r>
        <w:t>();</w:t>
      </w:r>
    </w:p>
    <w:p w14:paraId="10D48D15" w14:textId="77777777" w:rsidR="00AD5B26" w:rsidRDefault="008B4B9B">
      <w:pPr>
        <w:spacing w:after="0"/>
        <w:ind w:left="1440"/>
        <w:jc w:val="left"/>
      </w:pPr>
      <w:r>
        <w:t xml:space="preserve">    </w:t>
      </w:r>
    </w:p>
    <w:p w14:paraId="45352942" w14:textId="77777777" w:rsidR="00AD5B26" w:rsidRDefault="008B4B9B">
      <w:pPr>
        <w:spacing w:after="0"/>
        <w:ind w:left="1440"/>
        <w:jc w:val="left"/>
      </w:pPr>
      <w:r>
        <w:t xml:space="preserve">      </w:t>
      </w:r>
      <w:proofErr w:type="gramStart"/>
      <w:r>
        <w:t>while(</w:t>
      </w:r>
      <w:proofErr w:type="spellStart"/>
      <w:proofErr w:type="gramEnd"/>
      <w:r>
        <w:t>Serial.available</w:t>
      </w:r>
      <w:proofErr w:type="spellEnd"/>
      <w:r>
        <w:t>())</w:t>
      </w:r>
    </w:p>
    <w:p w14:paraId="237C9F85" w14:textId="77777777" w:rsidR="00AD5B26" w:rsidRDefault="008B4B9B">
      <w:pPr>
        <w:spacing w:after="0"/>
        <w:ind w:left="1440"/>
        <w:jc w:val="left"/>
      </w:pPr>
      <w:r>
        <w:t xml:space="preserve">  {</w:t>
      </w:r>
    </w:p>
    <w:p w14:paraId="7F008349" w14:textId="77777777" w:rsidR="00AD5B26" w:rsidRDefault="008B4B9B">
      <w:pPr>
        <w:spacing w:after="0"/>
        <w:ind w:left="1440"/>
        <w:jc w:val="left"/>
      </w:pPr>
      <w:r>
        <w:t xml:space="preserve">    </w:t>
      </w:r>
      <w:proofErr w:type="spellStart"/>
      <w:r>
        <w:t>Serial.read</w:t>
      </w:r>
      <w:proofErr w:type="spellEnd"/>
      <w:r>
        <w:t>();</w:t>
      </w:r>
    </w:p>
    <w:p w14:paraId="51B97CC8" w14:textId="77777777" w:rsidR="00AD5B26" w:rsidRDefault="008B4B9B">
      <w:pPr>
        <w:spacing w:after="0"/>
        <w:ind w:left="1440"/>
        <w:jc w:val="left"/>
      </w:pPr>
      <w:r>
        <w:t xml:space="preserve">  }</w:t>
      </w:r>
    </w:p>
    <w:p w14:paraId="53F4E8D6" w14:textId="77777777" w:rsidR="00AD5B26" w:rsidRDefault="008B4B9B">
      <w:pPr>
        <w:spacing w:after="0"/>
        <w:ind w:left="1440"/>
        <w:jc w:val="left"/>
      </w:pPr>
      <w:r>
        <w:t xml:space="preserve">    </w:t>
      </w:r>
    </w:p>
    <w:p w14:paraId="75952DF5" w14:textId="77777777" w:rsidR="00AD5B26" w:rsidRDefault="008B4B9B">
      <w:pPr>
        <w:spacing w:after="0"/>
        <w:ind w:left="1440"/>
        <w:jc w:val="left"/>
      </w:pPr>
      <w:r>
        <w:t xml:space="preserve">    </w:t>
      </w:r>
    </w:p>
    <w:p w14:paraId="7711167F" w14:textId="77777777" w:rsidR="00AD5B26" w:rsidRDefault="008B4B9B">
      <w:pPr>
        <w:spacing w:after="0"/>
        <w:ind w:left="1440"/>
        <w:jc w:val="left"/>
      </w:pPr>
      <w:r>
        <w:t xml:space="preserve">    </w:t>
      </w:r>
    </w:p>
    <w:p w14:paraId="65990823" w14:textId="77777777" w:rsidR="00AD5B26" w:rsidRDefault="008B4B9B">
      <w:pPr>
        <w:spacing w:after="0"/>
        <w:ind w:left="1440"/>
        <w:jc w:val="left"/>
      </w:pPr>
      <w:r>
        <w:t xml:space="preserve">    </w:t>
      </w:r>
      <w:proofErr w:type="spellStart"/>
      <w:r>
        <w:t>Serial.print</w:t>
      </w:r>
      <w:proofErr w:type="spellEnd"/>
      <w:r>
        <w:t>("Car C speed is: ");</w:t>
      </w:r>
    </w:p>
    <w:p w14:paraId="3ADA0640" w14:textId="77777777" w:rsidR="00AD5B26" w:rsidRDefault="008B4B9B">
      <w:pPr>
        <w:spacing w:after="0"/>
        <w:ind w:left="1440"/>
        <w:jc w:val="left"/>
      </w:pPr>
      <w:r>
        <w:t xml:space="preserve">    </w:t>
      </w:r>
      <w:proofErr w:type="spellStart"/>
      <w:r>
        <w:t>Serial.print</w:t>
      </w:r>
      <w:proofErr w:type="spellEnd"/>
      <w:r>
        <w:t>(</w:t>
      </w:r>
      <w:proofErr w:type="spellStart"/>
      <w:r>
        <w:t>c_spe</w:t>
      </w:r>
      <w:proofErr w:type="spellEnd"/>
      <w:r>
        <w:t>);</w:t>
      </w:r>
    </w:p>
    <w:p w14:paraId="592E8F6E" w14:textId="77777777" w:rsidR="00AD5B26" w:rsidRDefault="008B4B9B">
      <w:pPr>
        <w:spacing w:after="0"/>
        <w:ind w:left="1440"/>
        <w:jc w:val="left"/>
      </w:pPr>
      <w:r>
        <w:t xml:space="preserve">    </w:t>
      </w:r>
      <w:proofErr w:type="spellStart"/>
      <w:r>
        <w:t>Serial.print</w:t>
      </w:r>
      <w:proofErr w:type="spellEnd"/>
      <w:r>
        <w:t>('\n');</w:t>
      </w:r>
    </w:p>
    <w:p w14:paraId="6A41420E" w14:textId="77777777" w:rsidR="00AD5B26" w:rsidRDefault="008B4B9B">
      <w:pPr>
        <w:spacing w:after="0"/>
        <w:ind w:left="1440"/>
        <w:jc w:val="left"/>
      </w:pPr>
      <w:r>
        <w:lastRenderedPageBreak/>
        <w:t xml:space="preserve">    </w:t>
      </w:r>
    </w:p>
    <w:p w14:paraId="648FFDC8" w14:textId="77777777" w:rsidR="00AD5B26" w:rsidRDefault="008B4B9B">
      <w:pPr>
        <w:spacing w:after="0"/>
        <w:ind w:left="1440"/>
        <w:jc w:val="left"/>
      </w:pPr>
      <w:r>
        <w:t xml:space="preserve">    </w:t>
      </w:r>
      <w:proofErr w:type="spellStart"/>
      <w:r>
        <w:t>Serial.print</w:t>
      </w:r>
      <w:proofErr w:type="spellEnd"/>
      <w:r>
        <w:t>("Car C distance is: ");</w:t>
      </w:r>
    </w:p>
    <w:p w14:paraId="0307D4AD" w14:textId="77777777" w:rsidR="00AD5B26" w:rsidRDefault="008B4B9B">
      <w:pPr>
        <w:spacing w:after="0"/>
        <w:ind w:left="1440"/>
        <w:jc w:val="left"/>
      </w:pPr>
      <w:r>
        <w:t xml:space="preserve">    </w:t>
      </w:r>
      <w:proofErr w:type="spellStart"/>
      <w:r>
        <w:t>Serial.println</w:t>
      </w:r>
      <w:proofErr w:type="spellEnd"/>
      <w:r>
        <w:t>(</w:t>
      </w:r>
      <w:proofErr w:type="spellStart"/>
      <w:r>
        <w:t>c_dis</w:t>
      </w:r>
      <w:proofErr w:type="spellEnd"/>
      <w:r>
        <w:t>);</w:t>
      </w:r>
    </w:p>
    <w:p w14:paraId="5E769D5B" w14:textId="77777777" w:rsidR="00AD5B26" w:rsidRDefault="008B4B9B">
      <w:pPr>
        <w:spacing w:after="0"/>
        <w:ind w:left="1440"/>
        <w:jc w:val="left"/>
      </w:pPr>
      <w:r>
        <w:t xml:space="preserve">    </w:t>
      </w:r>
      <w:proofErr w:type="spellStart"/>
      <w:r>
        <w:t>Serial.flush</w:t>
      </w:r>
      <w:proofErr w:type="spellEnd"/>
      <w:r>
        <w:t>();</w:t>
      </w:r>
    </w:p>
    <w:p w14:paraId="077F81DC" w14:textId="77777777" w:rsidR="00AD5B26" w:rsidRDefault="008B4B9B">
      <w:pPr>
        <w:spacing w:after="0"/>
        <w:ind w:left="1440"/>
        <w:jc w:val="left"/>
      </w:pPr>
      <w:r>
        <w:t xml:space="preserve">    </w:t>
      </w:r>
      <w:proofErr w:type="spellStart"/>
      <w:r>
        <w:t>c_spe_flag</w:t>
      </w:r>
      <w:proofErr w:type="spellEnd"/>
      <w:r>
        <w:t xml:space="preserve"> = 0;</w:t>
      </w:r>
    </w:p>
    <w:p w14:paraId="41A57837" w14:textId="77777777" w:rsidR="00AD5B26" w:rsidRDefault="008B4B9B">
      <w:pPr>
        <w:spacing w:after="0"/>
        <w:ind w:left="1440"/>
        <w:jc w:val="left"/>
      </w:pPr>
      <w:r>
        <w:t xml:space="preserve">    </w:t>
      </w:r>
      <w:proofErr w:type="spellStart"/>
      <w:r>
        <w:t>c_dis_flag</w:t>
      </w:r>
      <w:proofErr w:type="spellEnd"/>
      <w:r>
        <w:t xml:space="preserve"> = 0;</w:t>
      </w:r>
    </w:p>
    <w:p w14:paraId="04019EAA" w14:textId="77777777" w:rsidR="00AD5B26" w:rsidRDefault="008B4B9B">
      <w:pPr>
        <w:spacing w:after="0"/>
        <w:ind w:left="1440"/>
        <w:jc w:val="left"/>
      </w:pPr>
      <w:r>
        <w:t xml:space="preserve">    </w:t>
      </w:r>
      <w:proofErr w:type="spellStart"/>
      <w:r>
        <w:t>speed_flag</w:t>
      </w:r>
      <w:proofErr w:type="spellEnd"/>
      <w:r>
        <w:t xml:space="preserve"> = 1;</w:t>
      </w:r>
    </w:p>
    <w:p w14:paraId="4D309A93" w14:textId="77777777" w:rsidR="00AD5B26" w:rsidRDefault="008B4B9B">
      <w:pPr>
        <w:spacing w:after="0"/>
        <w:ind w:left="1440"/>
        <w:jc w:val="left"/>
      </w:pPr>
      <w:r>
        <w:t xml:space="preserve">  }</w:t>
      </w:r>
    </w:p>
    <w:p w14:paraId="5CA6E9CB" w14:textId="77777777" w:rsidR="00AD5B26" w:rsidRDefault="008B4B9B">
      <w:pPr>
        <w:spacing w:after="0"/>
        <w:ind w:left="1440"/>
        <w:jc w:val="left"/>
      </w:pPr>
      <w:r>
        <w:t>}</w:t>
      </w:r>
    </w:p>
    <w:p w14:paraId="0A63FC46" w14:textId="77777777" w:rsidR="00AD5B26" w:rsidRDefault="00AD5B26">
      <w:pPr>
        <w:spacing w:after="0"/>
        <w:ind w:left="1440"/>
        <w:jc w:val="left"/>
      </w:pPr>
    </w:p>
    <w:p w14:paraId="38D1AFA5" w14:textId="77777777" w:rsidR="00AD5B26" w:rsidRDefault="00AD5B26">
      <w:pPr>
        <w:spacing w:after="0"/>
        <w:ind w:left="1440"/>
        <w:jc w:val="left"/>
      </w:pPr>
    </w:p>
    <w:p w14:paraId="5F4C18D8" w14:textId="77777777" w:rsidR="00AD5B26" w:rsidRDefault="00AD5B26">
      <w:pPr>
        <w:spacing w:after="0"/>
        <w:ind w:left="1440"/>
        <w:jc w:val="left"/>
      </w:pPr>
    </w:p>
    <w:p w14:paraId="0561F063" w14:textId="77777777" w:rsidR="00AD5B26" w:rsidRDefault="008B4B9B">
      <w:pPr>
        <w:spacing w:after="0"/>
        <w:ind w:left="1440"/>
        <w:jc w:val="left"/>
      </w:pPr>
      <w:r>
        <w:t xml:space="preserve">  </w:t>
      </w:r>
      <w:proofErr w:type="gramStart"/>
      <w:r>
        <w:t>while(</w:t>
      </w:r>
      <w:proofErr w:type="spellStart"/>
      <w:proofErr w:type="gramEnd"/>
      <w:r>
        <w:t>Serial.available</w:t>
      </w:r>
      <w:proofErr w:type="spellEnd"/>
      <w:r>
        <w:t>())</w:t>
      </w:r>
    </w:p>
    <w:p w14:paraId="194FB83F" w14:textId="77777777" w:rsidR="00AD5B26" w:rsidRDefault="008B4B9B">
      <w:pPr>
        <w:spacing w:after="0"/>
        <w:ind w:left="1440"/>
        <w:jc w:val="left"/>
      </w:pPr>
      <w:r>
        <w:t xml:space="preserve">  {</w:t>
      </w:r>
    </w:p>
    <w:p w14:paraId="225BF7CB" w14:textId="77777777" w:rsidR="00AD5B26" w:rsidRDefault="008B4B9B">
      <w:pPr>
        <w:spacing w:after="0"/>
        <w:ind w:left="1440"/>
        <w:jc w:val="left"/>
      </w:pPr>
      <w:r>
        <w:t xml:space="preserve">    </w:t>
      </w:r>
      <w:proofErr w:type="spellStart"/>
      <w:r>
        <w:t>Serial.read</w:t>
      </w:r>
      <w:proofErr w:type="spellEnd"/>
      <w:r>
        <w:t>();</w:t>
      </w:r>
    </w:p>
    <w:p w14:paraId="3D3DF559" w14:textId="77777777" w:rsidR="00AD5B26" w:rsidRDefault="008B4B9B">
      <w:pPr>
        <w:spacing w:after="0"/>
        <w:ind w:left="1440"/>
        <w:jc w:val="left"/>
      </w:pPr>
      <w:r>
        <w:t xml:space="preserve">  }</w:t>
      </w:r>
    </w:p>
    <w:p w14:paraId="0CFA1F91" w14:textId="77777777" w:rsidR="00AD5B26" w:rsidRDefault="00AD5B26">
      <w:pPr>
        <w:spacing w:after="0"/>
        <w:ind w:left="1440"/>
        <w:jc w:val="left"/>
      </w:pPr>
    </w:p>
    <w:p w14:paraId="7299B50C" w14:textId="77777777" w:rsidR="00AD5B26" w:rsidRDefault="00AD5B26">
      <w:pPr>
        <w:spacing w:after="0"/>
        <w:ind w:left="1440"/>
        <w:jc w:val="left"/>
      </w:pPr>
    </w:p>
    <w:p w14:paraId="0DC3701E" w14:textId="77777777" w:rsidR="00AD5B26" w:rsidRDefault="00AD5B26">
      <w:pPr>
        <w:spacing w:after="0"/>
        <w:ind w:left="1440"/>
        <w:jc w:val="left"/>
      </w:pPr>
    </w:p>
    <w:p w14:paraId="1DB0F1F6" w14:textId="77777777" w:rsidR="00AD5B26" w:rsidRDefault="00AD5B26">
      <w:pPr>
        <w:spacing w:after="0"/>
        <w:ind w:left="1440"/>
        <w:jc w:val="left"/>
      </w:pPr>
    </w:p>
    <w:p w14:paraId="283F33A6" w14:textId="77777777" w:rsidR="00AD5B26" w:rsidRDefault="008B4B9B">
      <w:pPr>
        <w:spacing w:after="0"/>
        <w:ind w:left="1440"/>
        <w:jc w:val="left"/>
      </w:pPr>
      <w:r>
        <w:t xml:space="preserve">  //Finding distance to B.</w:t>
      </w:r>
    </w:p>
    <w:p w14:paraId="1BAD3382" w14:textId="77777777" w:rsidR="00AD5B26" w:rsidRDefault="008B4B9B">
      <w:pPr>
        <w:spacing w:after="0"/>
        <w:ind w:left="1440"/>
        <w:jc w:val="left"/>
      </w:pPr>
      <w:r>
        <w:t xml:space="preserve">  if (</w:t>
      </w:r>
      <w:proofErr w:type="spellStart"/>
      <w:r>
        <w:t>b_dis_flag</w:t>
      </w:r>
      <w:proofErr w:type="spellEnd"/>
      <w:r>
        <w:t xml:space="preserve"> == 1)</w:t>
      </w:r>
    </w:p>
    <w:p w14:paraId="5E9DD1A6" w14:textId="77777777" w:rsidR="00AD5B26" w:rsidRDefault="008B4B9B">
      <w:pPr>
        <w:spacing w:after="0"/>
        <w:ind w:left="1440"/>
        <w:jc w:val="left"/>
      </w:pPr>
      <w:r>
        <w:t xml:space="preserve">  {</w:t>
      </w:r>
    </w:p>
    <w:p w14:paraId="6780BBD2" w14:textId="77777777" w:rsidR="00AD5B26" w:rsidRDefault="008B4B9B">
      <w:pPr>
        <w:spacing w:after="0"/>
        <w:ind w:left="1440"/>
        <w:jc w:val="left"/>
      </w:pPr>
      <w:r>
        <w:t xml:space="preserve">    if (</w:t>
      </w:r>
      <w:proofErr w:type="spellStart"/>
      <w:r>
        <w:t>b_flag</w:t>
      </w:r>
      <w:proofErr w:type="spellEnd"/>
      <w:r>
        <w:t xml:space="preserve"> == 0)</w:t>
      </w:r>
    </w:p>
    <w:p w14:paraId="50B2646B" w14:textId="77777777" w:rsidR="00AD5B26" w:rsidRDefault="008B4B9B">
      <w:pPr>
        <w:spacing w:after="0"/>
        <w:ind w:left="1440"/>
        <w:jc w:val="left"/>
      </w:pPr>
      <w:r>
        <w:t xml:space="preserve">    {</w:t>
      </w:r>
    </w:p>
    <w:p w14:paraId="66C343BF" w14:textId="77777777" w:rsidR="00AD5B26" w:rsidRDefault="008B4B9B">
      <w:pPr>
        <w:spacing w:after="0"/>
        <w:ind w:left="1440"/>
        <w:jc w:val="left"/>
      </w:pPr>
      <w:r>
        <w:t xml:space="preserve">      </w:t>
      </w:r>
      <w:proofErr w:type="spellStart"/>
      <w:r>
        <w:t>dis_holder_b</w:t>
      </w:r>
      <w:proofErr w:type="spellEnd"/>
      <w:r>
        <w:t xml:space="preserve"> = dis_1(</w:t>
      </w:r>
      <w:proofErr w:type="spellStart"/>
      <w:r>
        <w:t>B_far_trig</w:t>
      </w:r>
      <w:proofErr w:type="spellEnd"/>
      <w:r>
        <w:t xml:space="preserve">, </w:t>
      </w:r>
      <w:proofErr w:type="spellStart"/>
      <w:r>
        <w:t>B_far_echo</w:t>
      </w:r>
      <w:proofErr w:type="spellEnd"/>
      <w:r>
        <w:t>);</w:t>
      </w:r>
    </w:p>
    <w:p w14:paraId="6C0ADF49" w14:textId="77777777" w:rsidR="00AD5B26" w:rsidRDefault="00AD5B26">
      <w:pPr>
        <w:spacing w:after="0"/>
        <w:ind w:left="1440"/>
        <w:jc w:val="left"/>
      </w:pPr>
    </w:p>
    <w:p w14:paraId="7824D8BF" w14:textId="77777777" w:rsidR="00AD5B26" w:rsidRDefault="008B4B9B">
      <w:pPr>
        <w:spacing w:after="0"/>
        <w:ind w:left="1440"/>
        <w:jc w:val="left"/>
      </w:pPr>
      <w:r>
        <w:t xml:space="preserve">      if (30 &lt; </w:t>
      </w:r>
      <w:proofErr w:type="spellStart"/>
      <w:r>
        <w:t>dis_holder_b</w:t>
      </w:r>
      <w:proofErr w:type="spellEnd"/>
      <w:r>
        <w:t xml:space="preserve"> &lt; 200</w:t>
      </w:r>
      <w:proofErr w:type="gramStart"/>
      <w:r>
        <w:t>)  /</w:t>
      </w:r>
      <w:proofErr w:type="gramEnd"/>
      <w:r>
        <w:t>/ changed from 5 to 30</w:t>
      </w:r>
    </w:p>
    <w:p w14:paraId="389C0083" w14:textId="77777777" w:rsidR="00AD5B26" w:rsidRDefault="008B4B9B">
      <w:pPr>
        <w:spacing w:after="0"/>
        <w:ind w:left="1440"/>
        <w:jc w:val="left"/>
      </w:pPr>
      <w:r>
        <w:t xml:space="preserve">      {</w:t>
      </w:r>
    </w:p>
    <w:p w14:paraId="53CC756F" w14:textId="77777777" w:rsidR="00AD5B26" w:rsidRDefault="008B4B9B">
      <w:pPr>
        <w:spacing w:after="0"/>
        <w:ind w:left="1440"/>
        <w:jc w:val="left"/>
      </w:pPr>
      <w:r>
        <w:t xml:space="preserve">        </w:t>
      </w:r>
      <w:proofErr w:type="spellStart"/>
      <w:r>
        <w:t>b_dis</w:t>
      </w:r>
      <w:proofErr w:type="spellEnd"/>
      <w:r>
        <w:t xml:space="preserve"> = </w:t>
      </w:r>
      <w:proofErr w:type="spellStart"/>
      <w:r>
        <w:t>dis_holder_b</w:t>
      </w:r>
      <w:proofErr w:type="spellEnd"/>
      <w:r>
        <w:t xml:space="preserve"> + 200;</w:t>
      </w:r>
    </w:p>
    <w:p w14:paraId="65C206FA" w14:textId="77777777" w:rsidR="00AD5B26" w:rsidRDefault="008B4B9B">
      <w:pPr>
        <w:spacing w:after="0"/>
        <w:ind w:left="1440"/>
        <w:jc w:val="left"/>
      </w:pPr>
      <w:r>
        <w:t xml:space="preserve">        </w:t>
      </w:r>
      <w:proofErr w:type="spellStart"/>
      <w:r>
        <w:t>b_spe_flag</w:t>
      </w:r>
      <w:proofErr w:type="spellEnd"/>
      <w:r>
        <w:t xml:space="preserve"> = 1;  </w:t>
      </w:r>
    </w:p>
    <w:p w14:paraId="5F9294FD" w14:textId="77777777" w:rsidR="00AD5B26" w:rsidRDefault="008B4B9B">
      <w:pPr>
        <w:spacing w:after="0"/>
        <w:ind w:left="1440"/>
        <w:jc w:val="left"/>
      </w:pPr>
      <w:r>
        <w:t xml:space="preserve">      }</w:t>
      </w:r>
    </w:p>
    <w:p w14:paraId="156A8488" w14:textId="77777777" w:rsidR="00AD5B26" w:rsidRDefault="00AD5B26">
      <w:pPr>
        <w:spacing w:after="0"/>
        <w:ind w:left="1440"/>
        <w:jc w:val="left"/>
      </w:pPr>
    </w:p>
    <w:p w14:paraId="326B07FC" w14:textId="77777777" w:rsidR="00AD5B26" w:rsidRDefault="008B4B9B">
      <w:pPr>
        <w:spacing w:after="0"/>
        <w:ind w:left="1440"/>
        <w:jc w:val="left"/>
      </w:pPr>
      <w:r>
        <w:t xml:space="preserve">      </w:t>
      </w:r>
      <w:proofErr w:type="gramStart"/>
      <w:r>
        <w:t xml:space="preserve">if( </w:t>
      </w:r>
      <w:proofErr w:type="spellStart"/>
      <w:r>
        <w:t>dis</w:t>
      </w:r>
      <w:proofErr w:type="gramEnd"/>
      <w:r>
        <w:t>_holder_b</w:t>
      </w:r>
      <w:proofErr w:type="spellEnd"/>
      <w:r>
        <w:t xml:space="preserve"> &lt; 30)</w:t>
      </w:r>
    </w:p>
    <w:p w14:paraId="4F1E1953" w14:textId="77777777" w:rsidR="00AD5B26" w:rsidRDefault="008B4B9B">
      <w:pPr>
        <w:spacing w:after="0"/>
        <w:ind w:left="1440"/>
        <w:jc w:val="left"/>
      </w:pPr>
      <w:r>
        <w:t xml:space="preserve">      {</w:t>
      </w:r>
    </w:p>
    <w:p w14:paraId="50BE69A1" w14:textId="77777777" w:rsidR="00AD5B26" w:rsidRDefault="008B4B9B">
      <w:pPr>
        <w:spacing w:after="0"/>
        <w:ind w:left="1440"/>
        <w:jc w:val="left"/>
      </w:pPr>
      <w:r>
        <w:t xml:space="preserve">        </w:t>
      </w:r>
      <w:proofErr w:type="spellStart"/>
      <w:r>
        <w:t>b_flag</w:t>
      </w:r>
      <w:proofErr w:type="spellEnd"/>
      <w:r>
        <w:t xml:space="preserve"> = 1; </w:t>
      </w:r>
    </w:p>
    <w:p w14:paraId="33E73595" w14:textId="77777777" w:rsidR="00AD5B26" w:rsidRDefault="008B4B9B">
      <w:pPr>
        <w:spacing w:after="0"/>
        <w:ind w:left="1440"/>
        <w:jc w:val="left"/>
      </w:pPr>
      <w:r>
        <w:t xml:space="preserve">      }</w:t>
      </w:r>
    </w:p>
    <w:p w14:paraId="47FF64C7" w14:textId="77777777" w:rsidR="00AD5B26" w:rsidRDefault="008B4B9B">
      <w:pPr>
        <w:spacing w:after="0"/>
        <w:ind w:left="1440"/>
        <w:jc w:val="left"/>
      </w:pPr>
      <w:r>
        <w:t xml:space="preserve">    }</w:t>
      </w:r>
    </w:p>
    <w:p w14:paraId="2BCA035B" w14:textId="77777777" w:rsidR="00AD5B26" w:rsidRDefault="008B4B9B">
      <w:pPr>
        <w:spacing w:after="0"/>
        <w:ind w:left="1440"/>
        <w:jc w:val="left"/>
      </w:pPr>
      <w:r>
        <w:t xml:space="preserve">    else </w:t>
      </w:r>
      <w:proofErr w:type="gramStart"/>
      <w:r>
        <w:t>if(</w:t>
      </w:r>
      <w:proofErr w:type="spellStart"/>
      <w:proofErr w:type="gramEnd"/>
      <w:r>
        <w:t>b_flag</w:t>
      </w:r>
      <w:proofErr w:type="spellEnd"/>
      <w:r>
        <w:t xml:space="preserve"> == 1)</w:t>
      </w:r>
    </w:p>
    <w:p w14:paraId="7FEF8475" w14:textId="77777777" w:rsidR="00AD5B26" w:rsidRDefault="008B4B9B">
      <w:pPr>
        <w:spacing w:after="0"/>
        <w:ind w:left="1440"/>
        <w:jc w:val="left"/>
      </w:pPr>
      <w:r>
        <w:t xml:space="preserve">    {</w:t>
      </w:r>
    </w:p>
    <w:p w14:paraId="22B98ADF" w14:textId="77777777" w:rsidR="00AD5B26" w:rsidRDefault="008B4B9B">
      <w:pPr>
        <w:spacing w:after="0"/>
        <w:ind w:left="1440"/>
        <w:jc w:val="left"/>
      </w:pPr>
      <w:r>
        <w:t xml:space="preserve">      </w:t>
      </w:r>
      <w:proofErr w:type="spellStart"/>
      <w:r>
        <w:t>dis_holder_b</w:t>
      </w:r>
      <w:proofErr w:type="spellEnd"/>
      <w:r>
        <w:t xml:space="preserve"> = dis_1(</w:t>
      </w:r>
      <w:proofErr w:type="spellStart"/>
      <w:r>
        <w:t>B_close_</w:t>
      </w:r>
      <w:proofErr w:type="gramStart"/>
      <w:r>
        <w:t>trig,B</w:t>
      </w:r>
      <w:proofErr w:type="gramEnd"/>
      <w:r>
        <w:t>_close_echo</w:t>
      </w:r>
      <w:proofErr w:type="spellEnd"/>
      <w:r>
        <w:t>);</w:t>
      </w:r>
    </w:p>
    <w:p w14:paraId="431144FC" w14:textId="77777777" w:rsidR="00AD5B26" w:rsidRDefault="00AD5B26">
      <w:pPr>
        <w:spacing w:after="0"/>
        <w:ind w:left="1440"/>
        <w:jc w:val="left"/>
      </w:pPr>
    </w:p>
    <w:p w14:paraId="08904553" w14:textId="77777777" w:rsidR="00AD5B26" w:rsidRDefault="008B4B9B">
      <w:pPr>
        <w:spacing w:after="0"/>
        <w:ind w:left="1440"/>
        <w:jc w:val="left"/>
      </w:pPr>
      <w:r>
        <w:t xml:space="preserve">      if (5 &lt; </w:t>
      </w:r>
      <w:proofErr w:type="spellStart"/>
      <w:r>
        <w:t>dis_holder_b</w:t>
      </w:r>
      <w:proofErr w:type="spellEnd"/>
      <w:r>
        <w:t xml:space="preserve"> &lt; 200)</w:t>
      </w:r>
    </w:p>
    <w:p w14:paraId="21C04976" w14:textId="77777777" w:rsidR="00AD5B26" w:rsidRDefault="008B4B9B">
      <w:pPr>
        <w:spacing w:after="0"/>
        <w:ind w:left="1440"/>
        <w:jc w:val="left"/>
      </w:pPr>
      <w:r>
        <w:t xml:space="preserve">      {</w:t>
      </w:r>
    </w:p>
    <w:p w14:paraId="68CEF235" w14:textId="77777777" w:rsidR="00AD5B26" w:rsidRDefault="008B4B9B">
      <w:pPr>
        <w:spacing w:after="0"/>
        <w:ind w:left="1440"/>
        <w:jc w:val="left"/>
      </w:pPr>
      <w:r>
        <w:t xml:space="preserve">        </w:t>
      </w:r>
      <w:proofErr w:type="spellStart"/>
      <w:r>
        <w:t>b_dis</w:t>
      </w:r>
      <w:proofErr w:type="spellEnd"/>
      <w:r>
        <w:t xml:space="preserve"> = </w:t>
      </w:r>
      <w:proofErr w:type="spellStart"/>
      <w:r>
        <w:t>dis_holder_b</w:t>
      </w:r>
      <w:proofErr w:type="spellEnd"/>
      <w:r>
        <w:t>;</w:t>
      </w:r>
    </w:p>
    <w:p w14:paraId="662EB9E3" w14:textId="77777777" w:rsidR="00AD5B26" w:rsidRDefault="008B4B9B">
      <w:pPr>
        <w:spacing w:after="0"/>
        <w:ind w:left="1440"/>
        <w:jc w:val="left"/>
      </w:pPr>
      <w:r>
        <w:t xml:space="preserve">        </w:t>
      </w:r>
      <w:proofErr w:type="spellStart"/>
      <w:r>
        <w:t>b_spe_flag</w:t>
      </w:r>
      <w:proofErr w:type="spellEnd"/>
      <w:r>
        <w:t xml:space="preserve"> = 1;</w:t>
      </w:r>
    </w:p>
    <w:p w14:paraId="299E231E" w14:textId="77777777" w:rsidR="00AD5B26" w:rsidRDefault="008B4B9B">
      <w:pPr>
        <w:spacing w:after="0"/>
        <w:ind w:left="1440"/>
        <w:jc w:val="left"/>
      </w:pPr>
      <w:r>
        <w:t xml:space="preserve">      }</w:t>
      </w:r>
    </w:p>
    <w:p w14:paraId="32B5EDB9" w14:textId="77777777" w:rsidR="00AD5B26" w:rsidRDefault="008B4B9B">
      <w:pPr>
        <w:spacing w:after="0"/>
        <w:ind w:left="1440"/>
        <w:jc w:val="left"/>
      </w:pPr>
      <w:r>
        <w:t xml:space="preserve">      </w:t>
      </w:r>
      <w:proofErr w:type="gramStart"/>
      <w:r>
        <w:t xml:space="preserve">if( </w:t>
      </w:r>
      <w:proofErr w:type="spellStart"/>
      <w:r>
        <w:t>dis</w:t>
      </w:r>
      <w:proofErr w:type="gramEnd"/>
      <w:r>
        <w:t>_holder_b</w:t>
      </w:r>
      <w:proofErr w:type="spellEnd"/>
      <w:r>
        <w:t xml:space="preserve"> &lt; 5)</w:t>
      </w:r>
    </w:p>
    <w:p w14:paraId="086D920D" w14:textId="77777777" w:rsidR="00AD5B26" w:rsidRDefault="008B4B9B">
      <w:pPr>
        <w:spacing w:after="0"/>
        <w:ind w:left="1440"/>
        <w:jc w:val="left"/>
      </w:pPr>
      <w:r>
        <w:t xml:space="preserve">      {</w:t>
      </w:r>
    </w:p>
    <w:p w14:paraId="6E88A6E8" w14:textId="77777777" w:rsidR="00AD5B26" w:rsidRDefault="008B4B9B">
      <w:pPr>
        <w:spacing w:after="0"/>
        <w:ind w:left="1440"/>
        <w:jc w:val="left"/>
      </w:pPr>
      <w:r>
        <w:lastRenderedPageBreak/>
        <w:t xml:space="preserve">        </w:t>
      </w:r>
      <w:proofErr w:type="spellStart"/>
      <w:r>
        <w:t>b_flag</w:t>
      </w:r>
      <w:proofErr w:type="spellEnd"/>
      <w:r>
        <w:t xml:space="preserve"> = 2;</w:t>
      </w:r>
    </w:p>
    <w:p w14:paraId="0B77F63D" w14:textId="77777777" w:rsidR="00AD5B26" w:rsidRDefault="008B4B9B">
      <w:pPr>
        <w:spacing w:after="0"/>
        <w:ind w:left="1440"/>
        <w:jc w:val="left"/>
      </w:pPr>
      <w:r>
        <w:t xml:space="preserve">        </w:t>
      </w:r>
      <w:proofErr w:type="spellStart"/>
      <w:r>
        <w:t>b_spe_flag</w:t>
      </w:r>
      <w:proofErr w:type="spellEnd"/>
      <w:r>
        <w:t xml:space="preserve"> = 0;</w:t>
      </w:r>
    </w:p>
    <w:p w14:paraId="142E41A1" w14:textId="77777777" w:rsidR="00AD5B26" w:rsidRDefault="008B4B9B">
      <w:pPr>
        <w:spacing w:after="0"/>
        <w:ind w:left="1440"/>
        <w:jc w:val="left"/>
      </w:pPr>
      <w:r>
        <w:t xml:space="preserve">      }</w:t>
      </w:r>
    </w:p>
    <w:p w14:paraId="4D986B32" w14:textId="77777777" w:rsidR="00AD5B26" w:rsidRDefault="008B4B9B">
      <w:pPr>
        <w:spacing w:after="0"/>
        <w:ind w:left="1440"/>
        <w:jc w:val="left"/>
      </w:pPr>
      <w:r>
        <w:t xml:space="preserve">    }</w:t>
      </w:r>
    </w:p>
    <w:p w14:paraId="6B552F5C" w14:textId="77777777" w:rsidR="00AD5B26" w:rsidRDefault="008B4B9B">
      <w:pPr>
        <w:spacing w:after="0"/>
        <w:ind w:left="1440"/>
        <w:jc w:val="left"/>
      </w:pPr>
      <w:r>
        <w:t xml:space="preserve">  }</w:t>
      </w:r>
    </w:p>
    <w:p w14:paraId="3E06C03A" w14:textId="77777777" w:rsidR="00AD5B26" w:rsidRDefault="00AD5B26">
      <w:pPr>
        <w:spacing w:after="0"/>
        <w:ind w:left="1440"/>
        <w:jc w:val="left"/>
      </w:pPr>
    </w:p>
    <w:p w14:paraId="240948D0" w14:textId="77777777" w:rsidR="00AD5B26" w:rsidRDefault="00AD5B26">
      <w:pPr>
        <w:spacing w:after="0"/>
        <w:ind w:left="1440"/>
        <w:jc w:val="left"/>
      </w:pPr>
    </w:p>
    <w:p w14:paraId="133B21F1" w14:textId="77777777" w:rsidR="00AD5B26" w:rsidRDefault="00AD5B26">
      <w:pPr>
        <w:spacing w:after="0"/>
        <w:ind w:left="1440"/>
        <w:jc w:val="left"/>
      </w:pPr>
    </w:p>
    <w:p w14:paraId="5E91CDE0" w14:textId="77777777" w:rsidR="00AD5B26" w:rsidRDefault="008B4B9B">
      <w:pPr>
        <w:spacing w:after="0"/>
        <w:ind w:left="1440"/>
        <w:jc w:val="left"/>
      </w:pPr>
      <w:r>
        <w:t xml:space="preserve">  //Finding distance to A.</w:t>
      </w:r>
    </w:p>
    <w:p w14:paraId="1A93F47A" w14:textId="77777777" w:rsidR="00AD5B26" w:rsidRDefault="008B4B9B">
      <w:pPr>
        <w:spacing w:after="0"/>
        <w:ind w:left="1440"/>
        <w:jc w:val="left"/>
      </w:pPr>
      <w:r>
        <w:t xml:space="preserve">  if (</w:t>
      </w:r>
      <w:proofErr w:type="spellStart"/>
      <w:r>
        <w:t>a_dis_flag</w:t>
      </w:r>
      <w:proofErr w:type="spellEnd"/>
      <w:r>
        <w:t xml:space="preserve"> == 1)</w:t>
      </w:r>
    </w:p>
    <w:p w14:paraId="3916A797" w14:textId="77777777" w:rsidR="00AD5B26" w:rsidRDefault="008B4B9B">
      <w:pPr>
        <w:spacing w:after="0"/>
        <w:ind w:left="1440"/>
        <w:jc w:val="left"/>
      </w:pPr>
      <w:r>
        <w:t xml:space="preserve">  {</w:t>
      </w:r>
    </w:p>
    <w:p w14:paraId="35281955" w14:textId="77777777" w:rsidR="00AD5B26" w:rsidRDefault="008B4B9B">
      <w:pPr>
        <w:spacing w:after="0"/>
        <w:ind w:left="1440"/>
        <w:jc w:val="left"/>
      </w:pPr>
      <w:r>
        <w:t xml:space="preserve">    if (</w:t>
      </w:r>
      <w:proofErr w:type="spellStart"/>
      <w:r>
        <w:t>a_flag</w:t>
      </w:r>
      <w:proofErr w:type="spellEnd"/>
      <w:r>
        <w:t xml:space="preserve"> == 0)</w:t>
      </w:r>
    </w:p>
    <w:p w14:paraId="5E60A4AC" w14:textId="77777777" w:rsidR="00AD5B26" w:rsidRDefault="008B4B9B">
      <w:pPr>
        <w:spacing w:after="0"/>
        <w:ind w:left="1440"/>
        <w:jc w:val="left"/>
      </w:pPr>
      <w:r>
        <w:t xml:space="preserve">    {</w:t>
      </w:r>
    </w:p>
    <w:p w14:paraId="3C9A4FAC" w14:textId="77777777" w:rsidR="00AD5B26" w:rsidRDefault="008B4B9B">
      <w:pPr>
        <w:spacing w:after="0"/>
        <w:ind w:left="1440"/>
        <w:jc w:val="left"/>
      </w:pPr>
      <w:r>
        <w:t xml:space="preserve">      </w:t>
      </w:r>
      <w:proofErr w:type="spellStart"/>
      <w:r>
        <w:t>dis_holder_a</w:t>
      </w:r>
      <w:proofErr w:type="spellEnd"/>
      <w:r>
        <w:t xml:space="preserve"> = dis_1(</w:t>
      </w:r>
      <w:proofErr w:type="spellStart"/>
      <w:r>
        <w:t>A_far_trig</w:t>
      </w:r>
      <w:proofErr w:type="spellEnd"/>
      <w:r>
        <w:t xml:space="preserve">, </w:t>
      </w:r>
      <w:proofErr w:type="spellStart"/>
      <w:r>
        <w:t>A_far_echo</w:t>
      </w:r>
      <w:proofErr w:type="spellEnd"/>
      <w:r>
        <w:t>);</w:t>
      </w:r>
    </w:p>
    <w:p w14:paraId="06EF56A0" w14:textId="77777777" w:rsidR="00AD5B26" w:rsidRDefault="00AD5B26">
      <w:pPr>
        <w:spacing w:after="0"/>
        <w:ind w:left="1440"/>
        <w:jc w:val="left"/>
      </w:pPr>
    </w:p>
    <w:p w14:paraId="26DAE323" w14:textId="77777777" w:rsidR="00AD5B26" w:rsidRDefault="008B4B9B">
      <w:pPr>
        <w:spacing w:after="0"/>
        <w:ind w:left="1440"/>
        <w:jc w:val="left"/>
      </w:pPr>
      <w:r>
        <w:t xml:space="preserve">      if (30 &lt; </w:t>
      </w:r>
      <w:proofErr w:type="spellStart"/>
      <w:r>
        <w:t>dis_holder_a</w:t>
      </w:r>
      <w:proofErr w:type="spellEnd"/>
      <w:r>
        <w:t xml:space="preserve"> &lt; 200)   // changed from 5 to 10</w:t>
      </w:r>
    </w:p>
    <w:p w14:paraId="3648733B" w14:textId="77777777" w:rsidR="00AD5B26" w:rsidRDefault="008B4B9B">
      <w:pPr>
        <w:spacing w:after="0"/>
        <w:ind w:left="1440"/>
        <w:jc w:val="left"/>
      </w:pPr>
      <w:r>
        <w:t xml:space="preserve">      {</w:t>
      </w:r>
    </w:p>
    <w:p w14:paraId="14797D25" w14:textId="77777777" w:rsidR="00AD5B26" w:rsidRDefault="008B4B9B">
      <w:pPr>
        <w:spacing w:after="0"/>
        <w:ind w:left="1440"/>
        <w:jc w:val="left"/>
      </w:pPr>
      <w:r>
        <w:t xml:space="preserve">        </w:t>
      </w:r>
      <w:proofErr w:type="spellStart"/>
      <w:r>
        <w:t>a_dis</w:t>
      </w:r>
      <w:proofErr w:type="spellEnd"/>
      <w:r>
        <w:t xml:space="preserve"> = </w:t>
      </w:r>
      <w:proofErr w:type="spellStart"/>
      <w:r>
        <w:t>dis_holder_a</w:t>
      </w:r>
      <w:proofErr w:type="spellEnd"/>
      <w:r>
        <w:t xml:space="preserve"> + 200;</w:t>
      </w:r>
    </w:p>
    <w:p w14:paraId="13C2BEB3" w14:textId="77777777" w:rsidR="00AD5B26" w:rsidRDefault="008B4B9B">
      <w:pPr>
        <w:spacing w:after="0"/>
        <w:ind w:left="1440"/>
        <w:jc w:val="left"/>
      </w:pPr>
      <w:r>
        <w:t xml:space="preserve">        </w:t>
      </w:r>
      <w:proofErr w:type="spellStart"/>
      <w:r>
        <w:t>a_spe_flag</w:t>
      </w:r>
      <w:proofErr w:type="spellEnd"/>
      <w:r>
        <w:t xml:space="preserve"> = 1;</w:t>
      </w:r>
    </w:p>
    <w:p w14:paraId="311A8CBB" w14:textId="77777777" w:rsidR="00AD5B26" w:rsidRDefault="008B4B9B">
      <w:pPr>
        <w:spacing w:after="0"/>
        <w:ind w:left="1440"/>
        <w:jc w:val="left"/>
      </w:pPr>
      <w:r>
        <w:t xml:space="preserve">      }</w:t>
      </w:r>
    </w:p>
    <w:p w14:paraId="6295A225" w14:textId="77777777" w:rsidR="00AD5B26" w:rsidRDefault="00AD5B26">
      <w:pPr>
        <w:spacing w:after="0"/>
        <w:ind w:left="1440"/>
        <w:jc w:val="left"/>
      </w:pPr>
    </w:p>
    <w:p w14:paraId="217A58D5" w14:textId="77777777" w:rsidR="00AD5B26" w:rsidRDefault="008B4B9B">
      <w:pPr>
        <w:spacing w:after="0"/>
        <w:ind w:left="1440"/>
        <w:jc w:val="left"/>
      </w:pPr>
      <w:r>
        <w:t xml:space="preserve">      </w:t>
      </w:r>
      <w:proofErr w:type="gramStart"/>
      <w:r>
        <w:t xml:space="preserve">if( </w:t>
      </w:r>
      <w:proofErr w:type="spellStart"/>
      <w:r>
        <w:t>dis</w:t>
      </w:r>
      <w:proofErr w:type="gramEnd"/>
      <w:r>
        <w:t>_holder_a</w:t>
      </w:r>
      <w:proofErr w:type="spellEnd"/>
      <w:r>
        <w:t xml:space="preserve"> &lt; 35)</w:t>
      </w:r>
    </w:p>
    <w:p w14:paraId="6DAEB2BA" w14:textId="77777777" w:rsidR="00AD5B26" w:rsidRDefault="008B4B9B">
      <w:pPr>
        <w:spacing w:after="0"/>
        <w:ind w:left="1440"/>
        <w:jc w:val="left"/>
      </w:pPr>
      <w:r>
        <w:t xml:space="preserve">      {</w:t>
      </w:r>
    </w:p>
    <w:p w14:paraId="620B711F" w14:textId="77777777" w:rsidR="00AD5B26" w:rsidRDefault="008B4B9B">
      <w:pPr>
        <w:spacing w:after="0"/>
        <w:ind w:left="1440"/>
        <w:jc w:val="left"/>
      </w:pPr>
      <w:r>
        <w:t xml:space="preserve">        </w:t>
      </w:r>
      <w:proofErr w:type="spellStart"/>
      <w:r>
        <w:t>a_flag</w:t>
      </w:r>
      <w:proofErr w:type="spellEnd"/>
      <w:r>
        <w:t xml:space="preserve"> = 1;</w:t>
      </w:r>
    </w:p>
    <w:p w14:paraId="6BFF8D4C" w14:textId="77777777" w:rsidR="00AD5B26" w:rsidRDefault="008B4B9B">
      <w:pPr>
        <w:spacing w:after="0"/>
        <w:ind w:left="1440"/>
        <w:jc w:val="left"/>
      </w:pPr>
      <w:r>
        <w:t xml:space="preserve">      }</w:t>
      </w:r>
    </w:p>
    <w:p w14:paraId="45DC910C" w14:textId="77777777" w:rsidR="00AD5B26" w:rsidRDefault="008B4B9B">
      <w:pPr>
        <w:spacing w:after="0"/>
        <w:ind w:left="1440"/>
        <w:jc w:val="left"/>
      </w:pPr>
      <w:r>
        <w:t xml:space="preserve">    }</w:t>
      </w:r>
    </w:p>
    <w:p w14:paraId="39B55DB0" w14:textId="77777777" w:rsidR="00AD5B26" w:rsidRDefault="008B4B9B">
      <w:pPr>
        <w:spacing w:after="0"/>
        <w:ind w:left="1440"/>
        <w:jc w:val="left"/>
      </w:pPr>
      <w:r>
        <w:t xml:space="preserve">    else </w:t>
      </w:r>
      <w:proofErr w:type="gramStart"/>
      <w:r>
        <w:t>if(</w:t>
      </w:r>
      <w:proofErr w:type="spellStart"/>
      <w:proofErr w:type="gramEnd"/>
      <w:r>
        <w:t>a_flag</w:t>
      </w:r>
      <w:proofErr w:type="spellEnd"/>
      <w:r>
        <w:t xml:space="preserve"> == 1)</w:t>
      </w:r>
    </w:p>
    <w:p w14:paraId="7DD80B17" w14:textId="77777777" w:rsidR="00AD5B26" w:rsidRDefault="008B4B9B">
      <w:pPr>
        <w:spacing w:after="0"/>
        <w:ind w:left="1440"/>
        <w:jc w:val="left"/>
      </w:pPr>
      <w:r>
        <w:t xml:space="preserve">    {</w:t>
      </w:r>
    </w:p>
    <w:p w14:paraId="642E6F9C" w14:textId="77777777" w:rsidR="00AD5B26" w:rsidRDefault="008B4B9B">
      <w:pPr>
        <w:spacing w:after="0"/>
        <w:ind w:left="1440"/>
        <w:jc w:val="left"/>
      </w:pPr>
      <w:r>
        <w:t xml:space="preserve">      </w:t>
      </w:r>
      <w:proofErr w:type="spellStart"/>
      <w:r>
        <w:t>dis_holder_a</w:t>
      </w:r>
      <w:proofErr w:type="spellEnd"/>
      <w:r>
        <w:t xml:space="preserve"> = dis_1(</w:t>
      </w:r>
      <w:proofErr w:type="spellStart"/>
      <w:r>
        <w:t>A_close_</w:t>
      </w:r>
      <w:proofErr w:type="gramStart"/>
      <w:r>
        <w:t>trig,A</w:t>
      </w:r>
      <w:proofErr w:type="gramEnd"/>
      <w:r>
        <w:t>_close_echo</w:t>
      </w:r>
      <w:proofErr w:type="spellEnd"/>
      <w:r>
        <w:t>);</w:t>
      </w:r>
    </w:p>
    <w:p w14:paraId="647C900E" w14:textId="77777777" w:rsidR="00AD5B26" w:rsidRDefault="00AD5B26">
      <w:pPr>
        <w:spacing w:after="0"/>
        <w:ind w:left="1440"/>
        <w:jc w:val="left"/>
      </w:pPr>
    </w:p>
    <w:p w14:paraId="19AF67DE" w14:textId="77777777" w:rsidR="00AD5B26" w:rsidRDefault="008B4B9B">
      <w:pPr>
        <w:spacing w:after="0"/>
        <w:ind w:left="1440"/>
        <w:jc w:val="left"/>
      </w:pPr>
      <w:r>
        <w:t xml:space="preserve">      if (5 &lt; </w:t>
      </w:r>
      <w:proofErr w:type="spellStart"/>
      <w:r>
        <w:t>dis_holder_a</w:t>
      </w:r>
      <w:proofErr w:type="spellEnd"/>
      <w:r>
        <w:t xml:space="preserve"> &lt; 200)</w:t>
      </w:r>
    </w:p>
    <w:p w14:paraId="79307002" w14:textId="77777777" w:rsidR="00AD5B26" w:rsidRDefault="008B4B9B">
      <w:pPr>
        <w:spacing w:after="0"/>
        <w:ind w:left="1440"/>
        <w:jc w:val="left"/>
      </w:pPr>
      <w:r>
        <w:t xml:space="preserve">      {</w:t>
      </w:r>
    </w:p>
    <w:p w14:paraId="5245FE0D" w14:textId="77777777" w:rsidR="00AD5B26" w:rsidRDefault="008B4B9B">
      <w:pPr>
        <w:spacing w:after="0"/>
        <w:ind w:left="1440"/>
        <w:jc w:val="left"/>
      </w:pPr>
      <w:r>
        <w:t xml:space="preserve">        </w:t>
      </w:r>
      <w:proofErr w:type="spellStart"/>
      <w:r>
        <w:t>a_dis</w:t>
      </w:r>
      <w:proofErr w:type="spellEnd"/>
      <w:r>
        <w:t xml:space="preserve"> = </w:t>
      </w:r>
      <w:proofErr w:type="spellStart"/>
      <w:r>
        <w:t>dis_holder_a</w:t>
      </w:r>
      <w:proofErr w:type="spellEnd"/>
      <w:r>
        <w:t>;</w:t>
      </w:r>
    </w:p>
    <w:p w14:paraId="62302657" w14:textId="77777777" w:rsidR="00AD5B26" w:rsidRDefault="008B4B9B">
      <w:pPr>
        <w:spacing w:after="0"/>
        <w:ind w:left="1440"/>
        <w:jc w:val="left"/>
      </w:pPr>
      <w:r>
        <w:t xml:space="preserve">        </w:t>
      </w:r>
      <w:proofErr w:type="spellStart"/>
      <w:r>
        <w:t>a_spe_flag</w:t>
      </w:r>
      <w:proofErr w:type="spellEnd"/>
      <w:r>
        <w:t xml:space="preserve"> = 1;</w:t>
      </w:r>
    </w:p>
    <w:p w14:paraId="6C3BCDD7" w14:textId="77777777" w:rsidR="00AD5B26" w:rsidRDefault="008B4B9B">
      <w:pPr>
        <w:spacing w:after="0"/>
        <w:ind w:left="1440"/>
        <w:jc w:val="left"/>
      </w:pPr>
      <w:r>
        <w:t xml:space="preserve">      }</w:t>
      </w:r>
    </w:p>
    <w:p w14:paraId="4D54A312" w14:textId="77777777" w:rsidR="00AD5B26" w:rsidRDefault="008B4B9B">
      <w:pPr>
        <w:spacing w:after="0"/>
        <w:ind w:left="1440"/>
        <w:jc w:val="left"/>
      </w:pPr>
      <w:r>
        <w:t xml:space="preserve">      </w:t>
      </w:r>
      <w:proofErr w:type="gramStart"/>
      <w:r>
        <w:t xml:space="preserve">if( </w:t>
      </w:r>
      <w:proofErr w:type="spellStart"/>
      <w:r>
        <w:t>dis</w:t>
      </w:r>
      <w:proofErr w:type="gramEnd"/>
      <w:r>
        <w:t>_holder_a</w:t>
      </w:r>
      <w:proofErr w:type="spellEnd"/>
      <w:r>
        <w:t xml:space="preserve"> &lt; 5)</w:t>
      </w:r>
    </w:p>
    <w:p w14:paraId="4300CE05" w14:textId="77777777" w:rsidR="00AD5B26" w:rsidRDefault="008B4B9B">
      <w:pPr>
        <w:spacing w:after="0"/>
        <w:ind w:left="1440"/>
        <w:jc w:val="left"/>
      </w:pPr>
      <w:r>
        <w:t xml:space="preserve">      {</w:t>
      </w:r>
    </w:p>
    <w:p w14:paraId="10EC5F8D" w14:textId="77777777" w:rsidR="00AD5B26" w:rsidRDefault="008B4B9B">
      <w:pPr>
        <w:spacing w:after="0"/>
        <w:ind w:left="1440"/>
        <w:jc w:val="left"/>
      </w:pPr>
      <w:r>
        <w:t xml:space="preserve">        </w:t>
      </w:r>
      <w:proofErr w:type="spellStart"/>
      <w:r>
        <w:t>a_flag</w:t>
      </w:r>
      <w:proofErr w:type="spellEnd"/>
      <w:r>
        <w:t xml:space="preserve"> = 2;</w:t>
      </w:r>
    </w:p>
    <w:p w14:paraId="571A4D82" w14:textId="77777777" w:rsidR="00AD5B26" w:rsidRDefault="008B4B9B">
      <w:pPr>
        <w:spacing w:after="0"/>
        <w:ind w:left="1440"/>
        <w:jc w:val="left"/>
      </w:pPr>
      <w:r>
        <w:t xml:space="preserve">        </w:t>
      </w:r>
      <w:proofErr w:type="spellStart"/>
      <w:r>
        <w:t>a_spe_flag</w:t>
      </w:r>
      <w:proofErr w:type="spellEnd"/>
      <w:r>
        <w:t xml:space="preserve"> = 0;</w:t>
      </w:r>
    </w:p>
    <w:p w14:paraId="271C514A" w14:textId="77777777" w:rsidR="00AD5B26" w:rsidRDefault="008B4B9B">
      <w:pPr>
        <w:spacing w:after="0"/>
        <w:ind w:left="1440"/>
        <w:jc w:val="left"/>
      </w:pPr>
      <w:r>
        <w:t xml:space="preserve">      }</w:t>
      </w:r>
    </w:p>
    <w:p w14:paraId="04674E4A" w14:textId="77777777" w:rsidR="00AD5B26" w:rsidRDefault="008B4B9B">
      <w:pPr>
        <w:spacing w:after="0"/>
        <w:ind w:left="1440"/>
        <w:jc w:val="left"/>
      </w:pPr>
      <w:r>
        <w:t xml:space="preserve">    }</w:t>
      </w:r>
    </w:p>
    <w:p w14:paraId="0A332E86" w14:textId="77777777" w:rsidR="00AD5B26" w:rsidRDefault="008B4B9B">
      <w:pPr>
        <w:spacing w:after="0"/>
        <w:ind w:left="1440"/>
        <w:jc w:val="left"/>
      </w:pPr>
      <w:r>
        <w:t xml:space="preserve">  }</w:t>
      </w:r>
    </w:p>
    <w:p w14:paraId="688C82A6" w14:textId="77777777" w:rsidR="00AD5B26" w:rsidRDefault="008B4B9B">
      <w:pPr>
        <w:spacing w:after="0"/>
        <w:ind w:left="1440"/>
        <w:jc w:val="left"/>
      </w:pPr>
      <w:r>
        <w:t xml:space="preserve">  </w:t>
      </w:r>
    </w:p>
    <w:p w14:paraId="717D0E71" w14:textId="77777777" w:rsidR="00AD5B26" w:rsidRDefault="00AD5B26">
      <w:pPr>
        <w:spacing w:after="0"/>
        <w:ind w:left="1440"/>
        <w:jc w:val="left"/>
      </w:pPr>
    </w:p>
    <w:p w14:paraId="659FF3B8" w14:textId="77777777" w:rsidR="00AD5B26" w:rsidRDefault="00AD5B26">
      <w:pPr>
        <w:spacing w:after="0"/>
        <w:ind w:left="1440"/>
        <w:jc w:val="left"/>
      </w:pPr>
    </w:p>
    <w:p w14:paraId="4455BE9F" w14:textId="77777777" w:rsidR="00AD5B26" w:rsidRDefault="008B4B9B">
      <w:pPr>
        <w:spacing w:after="0"/>
        <w:ind w:left="1440"/>
        <w:jc w:val="left"/>
      </w:pPr>
      <w:r>
        <w:t xml:space="preserve">    //Finding distance to C.</w:t>
      </w:r>
    </w:p>
    <w:p w14:paraId="287EBF5E" w14:textId="77777777" w:rsidR="00AD5B26" w:rsidRDefault="008B4B9B">
      <w:pPr>
        <w:spacing w:after="0"/>
        <w:ind w:left="1440"/>
        <w:jc w:val="left"/>
      </w:pPr>
      <w:r>
        <w:t xml:space="preserve">    </w:t>
      </w:r>
      <w:proofErr w:type="gramStart"/>
      <w:r>
        <w:t>if(</w:t>
      </w:r>
      <w:proofErr w:type="spellStart"/>
      <w:proofErr w:type="gramEnd"/>
      <w:r>
        <w:t>c_dis_flag</w:t>
      </w:r>
      <w:proofErr w:type="spellEnd"/>
      <w:r>
        <w:t xml:space="preserve"> == 1)</w:t>
      </w:r>
    </w:p>
    <w:p w14:paraId="21803851" w14:textId="77777777" w:rsidR="00AD5B26" w:rsidRDefault="008B4B9B">
      <w:pPr>
        <w:spacing w:after="0"/>
        <w:ind w:left="1440"/>
        <w:jc w:val="left"/>
      </w:pPr>
      <w:r>
        <w:t xml:space="preserve">    {</w:t>
      </w:r>
    </w:p>
    <w:p w14:paraId="4EFD339F" w14:textId="77777777" w:rsidR="00AD5B26" w:rsidRDefault="008B4B9B">
      <w:pPr>
        <w:spacing w:after="0"/>
        <w:ind w:left="1440"/>
        <w:jc w:val="left"/>
      </w:pPr>
      <w:r>
        <w:t xml:space="preserve">   if (</w:t>
      </w:r>
      <w:proofErr w:type="spellStart"/>
      <w:r>
        <w:t>c_flag</w:t>
      </w:r>
      <w:proofErr w:type="spellEnd"/>
      <w:r>
        <w:t xml:space="preserve"> == 0)</w:t>
      </w:r>
    </w:p>
    <w:p w14:paraId="62B23D71" w14:textId="77777777" w:rsidR="00AD5B26" w:rsidRDefault="008B4B9B">
      <w:pPr>
        <w:spacing w:after="0"/>
        <w:ind w:left="1440"/>
        <w:jc w:val="left"/>
      </w:pPr>
      <w:r>
        <w:lastRenderedPageBreak/>
        <w:t xml:space="preserve">   {</w:t>
      </w:r>
    </w:p>
    <w:p w14:paraId="6AEBFA5B" w14:textId="77777777" w:rsidR="00AD5B26" w:rsidRDefault="008B4B9B">
      <w:pPr>
        <w:spacing w:after="0"/>
        <w:ind w:left="1440"/>
        <w:jc w:val="left"/>
      </w:pPr>
      <w:r>
        <w:t xml:space="preserve">     </w:t>
      </w:r>
      <w:proofErr w:type="spellStart"/>
      <w:r>
        <w:t>dis_holder_c</w:t>
      </w:r>
      <w:proofErr w:type="spellEnd"/>
      <w:r>
        <w:t xml:space="preserve"> = dis_1(</w:t>
      </w:r>
      <w:proofErr w:type="spellStart"/>
      <w:r>
        <w:t>C_far_trig</w:t>
      </w:r>
      <w:proofErr w:type="spellEnd"/>
      <w:r>
        <w:t xml:space="preserve">, </w:t>
      </w:r>
      <w:proofErr w:type="spellStart"/>
      <w:r>
        <w:t>C_far_echo</w:t>
      </w:r>
      <w:proofErr w:type="spellEnd"/>
      <w:r>
        <w:t>);</w:t>
      </w:r>
    </w:p>
    <w:p w14:paraId="79F05AE2" w14:textId="77777777" w:rsidR="00AD5B26" w:rsidRDefault="008B4B9B">
      <w:pPr>
        <w:spacing w:after="0"/>
        <w:ind w:left="1440"/>
        <w:jc w:val="left"/>
      </w:pPr>
      <w:r>
        <w:t xml:space="preserve">   if (30 &lt; </w:t>
      </w:r>
      <w:proofErr w:type="spellStart"/>
      <w:r>
        <w:t>dis_holder_c</w:t>
      </w:r>
      <w:proofErr w:type="spellEnd"/>
      <w:r>
        <w:t xml:space="preserve"> &lt; 200)   // changed from 5 to 10 </w:t>
      </w:r>
    </w:p>
    <w:p w14:paraId="14DB8A9D" w14:textId="77777777" w:rsidR="00AD5B26" w:rsidRDefault="008B4B9B">
      <w:pPr>
        <w:spacing w:after="0"/>
        <w:ind w:left="1440"/>
        <w:jc w:val="left"/>
      </w:pPr>
      <w:r>
        <w:t xml:space="preserve">   {</w:t>
      </w:r>
    </w:p>
    <w:p w14:paraId="45615BE9" w14:textId="77777777" w:rsidR="00AD5B26" w:rsidRDefault="008B4B9B">
      <w:pPr>
        <w:spacing w:after="0"/>
        <w:ind w:left="1440"/>
        <w:jc w:val="left"/>
      </w:pPr>
      <w:r>
        <w:t xml:space="preserve">     </w:t>
      </w:r>
      <w:proofErr w:type="spellStart"/>
      <w:r>
        <w:t>c_dis</w:t>
      </w:r>
      <w:proofErr w:type="spellEnd"/>
      <w:r>
        <w:t xml:space="preserve"> = </w:t>
      </w:r>
      <w:proofErr w:type="spellStart"/>
      <w:r>
        <w:t>dis_holder_c</w:t>
      </w:r>
      <w:proofErr w:type="spellEnd"/>
      <w:r>
        <w:t xml:space="preserve"> + 200;</w:t>
      </w:r>
    </w:p>
    <w:p w14:paraId="430FE04C" w14:textId="77777777" w:rsidR="00AD5B26" w:rsidRDefault="008B4B9B">
      <w:pPr>
        <w:spacing w:after="0"/>
        <w:ind w:left="1440"/>
        <w:jc w:val="left"/>
      </w:pPr>
      <w:r>
        <w:t xml:space="preserve">     </w:t>
      </w:r>
      <w:proofErr w:type="spellStart"/>
      <w:r>
        <w:t>c_spe_flag</w:t>
      </w:r>
      <w:proofErr w:type="spellEnd"/>
      <w:r>
        <w:t xml:space="preserve"> = 1;</w:t>
      </w:r>
    </w:p>
    <w:p w14:paraId="531C979A" w14:textId="77777777" w:rsidR="00AD5B26" w:rsidRDefault="00AD5B26">
      <w:pPr>
        <w:spacing w:after="0"/>
        <w:ind w:left="1440"/>
        <w:jc w:val="left"/>
      </w:pPr>
    </w:p>
    <w:p w14:paraId="0AF0E08A" w14:textId="77777777" w:rsidR="00AD5B26" w:rsidRDefault="008B4B9B">
      <w:pPr>
        <w:spacing w:after="0"/>
        <w:ind w:left="1440"/>
        <w:jc w:val="left"/>
      </w:pPr>
      <w:r>
        <w:t xml:space="preserve">   }</w:t>
      </w:r>
    </w:p>
    <w:p w14:paraId="55E2CFB2" w14:textId="77777777" w:rsidR="00AD5B26" w:rsidRDefault="008B4B9B">
      <w:pPr>
        <w:spacing w:after="0"/>
        <w:ind w:left="1440"/>
        <w:jc w:val="left"/>
      </w:pPr>
      <w:r>
        <w:t xml:space="preserve">   </w:t>
      </w:r>
    </w:p>
    <w:p w14:paraId="7946B707" w14:textId="77777777" w:rsidR="00AD5B26" w:rsidRDefault="008B4B9B">
      <w:pPr>
        <w:spacing w:after="0"/>
        <w:ind w:left="1440"/>
        <w:jc w:val="left"/>
      </w:pPr>
      <w:r>
        <w:t xml:space="preserve">   </w:t>
      </w:r>
      <w:proofErr w:type="gramStart"/>
      <w:r>
        <w:t xml:space="preserve">if( </w:t>
      </w:r>
      <w:proofErr w:type="spellStart"/>
      <w:r>
        <w:t>dis</w:t>
      </w:r>
      <w:proofErr w:type="gramEnd"/>
      <w:r>
        <w:t>_holder_c</w:t>
      </w:r>
      <w:proofErr w:type="spellEnd"/>
      <w:r>
        <w:t xml:space="preserve"> &lt; 35)</w:t>
      </w:r>
    </w:p>
    <w:p w14:paraId="28E87FCE" w14:textId="77777777" w:rsidR="00AD5B26" w:rsidRDefault="008B4B9B">
      <w:pPr>
        <w:spacing w:after="0"/>
        <w:ind w:left="1440"/>
        <w:jc w:val="left"/>
      </w:pPr>
      <w:r>
        <w:t xml:space="preserve">   {</w:t>
      </w:r>
    </w:p>
    <w:p w14:paraId="7A7BC9D7" w14:textId="77777777" w:rsidR="00AD5B26" w:rsidRDefault="008B4B9B">
      <w:pPr>
        <w:spacing w:after="0"/>
        <w:ind w:left="1440"/>
        <w:jc w:val="left"/>
      </w:pPr>
      <w:r>
        <w:t xml:space="preserve">     </w:t>
      </w:r>
      <w:proofErr w:type="spellStart"/>
      <w:r>
        <w:t>c_flag</w:t>
      </w:r>
      <w:proofErr w:type="spellEnd"/>
      <w:r>
        <w:t xml:space="preserve"> = 1;</w:t>
      </w:r>
    </w:p>
    <w:p w14:paraId="79FB2C4C" w14:textId="77777777" w:rsidR="00AD5B26" w:rsidRDefault="008B4B9B">
      <w:pPr>
        <w:spacing w:after="0"/>
        <w:ind w:left="1440"/>
        <w:jc w:val="left"/>
      </w:pPr>
      <w:r>
        <w:t xml:space="preserve">   }</w:t>
      </w:r>
    </w:p>
    <w:p w14:paraId="33DF4EBB" w14:textId="77777777" w:rsidR="00AD5B26" w:rsidRDefault="008B4B9B">
      <w:pPr>
        <w:spacing w:after="0"/>
        <w:ind w:left="1440"/>
        <w:jc w:val="left"/>
      </w:pPr>
      <w:r>
        <w:t xml:space="preserve">   }</w:t>
      </w:r>
    </w:p>
    <w:p w14:paraId="18DC1DCC" w14:textId="77777777" w:rsidR="00AD5B26" w:rsidRDefault="008B4B9B">
      <w:pPr>
        <w:spacing w:after="0"/>
        <w:ind w:left="1440"/>
        <w:jc w:val="left"/>
      </w:pPr>
      <w:r>
        <w:t xml:space="preserve">   else </w:t>
      </w:r>
      <w:proofErr w:type="gramStart"/>
      <w:r>
        <w:t>if(</w:t>
      </w:r>
      <w:proofErr w:type="spellStart"/>
      <w:proofErr w:type="gramEnd"/>
      <w:r>
        <w:t>c_flag</w:t>
      </w:r>
      <w:proofErr w:type="spellEnd"/>
      <w:r>
        <w:t xml:space="preserve"> == 1)</w:t>
      </w:r>
    </w:p>
    <w:p w14:paraId="4F6FE7FC" w14:textId="77777777" w:rsidR="00AD5B26" w:rsidRDefault="008B4B9B">
      <w:pPr>
        <w:spacing w:after="0"/>
        <w:ind w:left="1440"/>
        <w:jc w:val="left"/>
      </w:pPr>
      <w:r>
        <w:t xml:space="preserve">   {</w:t>
      </w:r>
    </w:p>
    <w:p w14:paraId="13239653" w14:textId="77777777" w:rsidR="00AD5B26" w:rsidRDefault="008B4B9B">
      <w:pPr>
        <w:spacing w:after="0"/>
        <w:ind w:left="1440"/>
        <w:jc w:val="left"/>
      </w:pPr>
      <w:r>
        <w:t xml:space="preserve">   </w:t>
      </w:r>
      <w:proofErr w:type="spellStart"/>
      <w:r>
        <w:t>dis_holder_c</w:t>
      </w:r>
      <w:proofErr w:type="spellEnd"/>
      <w:r>
        <w:t xml:space="preserve"> = dis_1(</w:t>
      </w:r>
      <w:proofErr w:type="spellStart"/>
      <w:r>
        <w:t>C_close_</w:t>
      </w:r>
      <w:proofErr w:type="gramStart"/>
      <w:r>
        <w:t>trig,C</w:t>
      </w:r>
      <w:proofErr w:type="gramEnd"/>
      <w:r>
        <w:t>_close_echo</w:t>
      </w:r>
      <w:proofErr w:type="spellEnd"/>
      <w:r>
        <w:t>);</w:t>
      </w:r>
    </w:p>
    <w:p w14:paraId="574AB795" w14:textId="77777777" w:rsidR="00AD5B26" w:rsidRDefault="008B4B9B">
      <w:pPr>
        <w:spacing w:after="0"/>
        <w:ind w:left="1440"/>
        <w:jc w:val="left"/>
      </w:pPr>
      <w:r>
        <w:t xml:space="preserve">   </w:t>
      </w:r>
    </w:p>
    <w:p w14:paraId="6871A944" w14:textId="77777777" w:rsidR="00AD5B26" w:rsidRDefault="008B4B9B">
      <w:pPr>
        <w:spacing w:after="0"/>
        <w:ind w:left="1440"/>
        <w:jc w:val="left"/>
      </w:pPr>
      <w:r>
        <w:t xml:space="preserve">   if (5 &lt; </w:t>
      </w:r>
      <w:proofErr w:type="spellStart"/>
      <w:r>
        <w:t>dis_holder_c</w:t>
      </w:r>
      <w:proofErr w:type="spellEnd"/>
      <w:r>
        <w:t xml:space="preserve"> &lt; 200)</w:t>
      </w:r>
    </w:p>
    <w:p w14:paraId="6B77833F" w14:textId="77777777" w:rsidR="00AD5B26" w:rsidRDefault="008B4B9B">
      <w:pPr>
        <w:spacing w:after="0"/>
        <w:ind w:left="1440"/>
        <w:jc w:val="left"/>
      </w:pPr>
      <w:r>
        <w:t xml:space="preserve">   {</w:t>
      </w:r>
    </w:p>
    <w:p w14:paraId="62F2F727" w14:textId="77777777" w:rsidR="00AD5B26" w:rsidRDefault="008B4B9B">
      <w:pPr>
        <w:spacing w:after="0"/>
        <w:ind w:left="1440"/>
        <w:jc w:val="left"/>
      </w:pPr>
      <w:r>
        <w:t xml:space="preserve">   </w:t>
      </w:r>
      <w:proofErr w:type="spellStart"/>
      <w:r>
        <w:t>c_dis</w:t>
      </w:r>
      <w:proofErr w:type="spellEnd"/>
      <w:r>
        <w:t xml:space="preserve"> = </w:t>
      </w:r>
      <w:proofErr w:type="spellStart"/>
      <w:r>
        <w:t>dis_holder_c</w:t>
      </w:r>
      <w:proofErr w:type="spellEnd"/>
      <w:r>
        <w:t>;</w:t>
      </w:r>
    </w:p>
    <w:p w14:paraId="1E008955" w14:textId="77777777" w:rsidR="00AD5B26" w:rsidRDefault="008B4B9B">
      <w:pPr>
        <w:spacing w:after="0"/>
        <w:ind w:left="1440"/>
        <w:jc w:val="left"/>
      </w:pPr>
      <w:r>
        <w:t xml:space="preserve">   </w:t>
      </w:r>
      <w:proofErr w:type="spellStart"/>
      <w:r>
        <w:t>c_spe_flag</w:t>
      </w:r>
      <w:proofErr w:type="spellEnd"/>
      <w:r>
        <w:t xml:space="preserve"> = 1;</w:t>
      </w:r>
    </w:p>
    <w:p w14:paraId="15A14684" w14:textId="77777777" w:rsidR="00AD5B26" w:rsidRDefault="008B4B9B">
      <w:pPr>
        <w:spacing w:after="0"/>
        <w:ind w:left="1440"/>
        <w:jc w:val="left"/>
      </w:pPr>
      <w:r>
        <w:t xml:space="preserve">   }</w:t>
      </w:r>
    </w:p>
    <w:p w14:paraId="671AF81D" w14:textId="77777777" w:rsidR="00AD5B26" w:rsidRDefault="008B4B9B">
      <w:pPr>
        <w:spacing w:after="0"/>
        <w:ind w:left="1440"/>
        <w:jc w:val="left"/>
      </w:pPr>
      <w:r>
        <w:t xml:space="preserve">   </w:t>
      </w:r>
      <w:proofErr w:type="gramStart"/>
      <w:r>
        <w:t xml:space="preserve">if( </w:t>
      </w:r>
      <w:proofErr w:type="spellStart"/>
      <w:r>
        <w:t>dis</w:t>
      </w:r>
      <w:proofErr w:type="gramEnd"/>
      <w:r>
        <w:t>_holder_a</w:t>
      </w:r>
      <w:proofErr w:type="spellEnd"/>
      <w:r>
        <w:t xml:space="preserve"> &lt; 5)</w:t>
      </w:r>
    </w:p>
    <w:p w14:paraId="10AD594A" w14:textId="77777777" w:rsidR="00AD5B26" w:rsidRDefault="008B4B9B">
      <w:pPr>
        <w:spacing w:after="0"/>
        <w:ind w:left="1440"/>
        <w:jc w:val="left"/>
      </w:pPr>
      <w:r>
        <w:t xml:space="preserve">   {</w:t>
      </w:r>
    </w:p>
    <w:p w14:paraId="65471CCF" w14:textId="77777777" w:rsidR="00AD5B26" w:rsidRDefault="008B4B9B">
      <w:pPr>
        <w:spacing w:after="0"/>
        <w:ind w:left="1440"/>
        <w:jc w:val="left"/>
      </w:pPr>
      <w:r>
        <w:t xml:space="preserve">     </w:t>
      </w:r>
      <w:proofErr w:type="spellStart"/>
      <w:r>
        <w:t>c_flag</w:t>
      </w:r>
      <w:proofErr w:type="spellEnd"/>
      <w:r>
        <w:t xml:space="preserve"> = 2;</w:t>
      </w:r>
    </w:p>
    <w:p w14:paraId="7429227D" w14:textId="77777777" w:rsidR="00AD5B26" w:rsidRDefault="008B4B9B">
      <w:pPr>
        <w:spacing w:after="0"/>
        <w:ind w:left="1440"/>
        <w:jc w:val="left"/>
      </w:pPr>
      <w:r>
        <w:t xml:space="preserve">     </w:t>
      </w:r>
      <w:proofErr w:type="spellStart"/>
      <w:r>
        <w:t>c_spe_flag</w:t>
      </w:r>
      <w:proofErr w:type="spellEnd"/>
      <w:r>
        <w:t xml:space="preserve"> = 0;</w:t>
      </w:r>
    </w:p>
    <w:p w14:paraId="691D07D3" w14:textId="77777777" w:rsidR="00AD5B26" w:rsidRDefault="008B4B9B">
      <w:pPr>
        <w:spacing w:after="0"/>
        <w:ind w:left="1440"/>
        <w:jc w:val="left"/>
      </w:pPr>
      <w:r>
        <w:t xml:space="preserve">   }</w:t>
      </w:r>
    </w:p>
    <w:p w14:paraId="19C21195" w14:textId="77777777" w:rsidR="00AD5B26" w:rsidRDefault="008B4B9B">
      <w:pPr>
        <w:spacing w:after="0"/>
        <w:ind w:left="1440"/>
        <w:jc w:val="left"/>
      </w:pPr>
      <w:r>
        <w:t xml:space="preserve">   }</w:t>
      </w:r>
    </w:p>
    <w:p w14:paraId="45293222" w14:textId="77777777" w:rsidR="00AD5B26" w:rsidRDefault="008B4B9B">
      <w:pPr>
        <w:spacing w:after="0"/>
        <w:ind w:left="1440"/>
        <w:jc w:val="left"/>
      </w:pPr>
      <w:r>
        <w:t>}</w:t>
      </w:r>
    </w:p>
    <w:p w14:paraId="5875143F" w14:textId="77777777" w:rsidR="00AD5B26" w:rsidRDefault="00AD5B26">
      <w:pPr>
        <w:spacing w:after="0"/>
        <w:ind w:left="1440"/>
        <w:jc w:val="left"/>
      </w:pPr>
    </w:p>
    <w:p w14:paraId="1E96A32F" w14:textId="77777777" w:rsidR="00AD5B26" w:rsidRDefault="00AD5B26">
      <w:pPr>
        <w:spacing w:after="0"/>
        <w:ind w:left="1440"/>
        <w:jc w:val="left"/>
      </w:pPr>
    </w:p>
    <w:p w14:paraId="13FF03F0" w14:textId="77777777" w:rsidR="00AD5B26" w:rsidRDefault="008B4B9B">
      <w:pPr>
        <w:spacing w:after="0"/>
        <w:ind w:left="1440"/>
        <w:jc w:val="left"/>
      </w:pPr>
      <w:r>
        <w:t xml:space="preserve">  </w:t>
      </w:r>
    </w:p>
    <w:p w14:paraId="3946DB11" w14:textId="77777777" w:rsidR="00AD5B26" w:rsidRDefault="008B4B9B">
      <w:pPr>
        <w:spacing w:after="0"/>
        <w:ind w:left="1440"/>
        <w:jc w:val="left"/>
      </w:pPr>
      <w:r>
        <w:t xml:space="preserve">  //collision </w:t>
      </w:r>
      <w:proofErr w:type="spellStart"/>
      <w:r>
        <w:t>calc</w:t>
      </w:r>
      <w:proofErr w:type="spellEnd"/>
    </w:p>
    <w:p w14:paraId="6E4EDC96" w14:textId="77777777" w:rsidR="00AD5B26" w:rsidRDefault="008B4B9B">
      <w:pPr>
        <w:spacing w:after="0"/>
        <w:ind w:left="1440"/>
        <w:jc w:val="left"/>
      </w:pPr>
      <w:r>
        <w:t xml:space="preserve">  </w:t>
      </w:r>
      <w:proofErr w:type="gramStart"/>
      <w:r>
        <w:t>if(</w:t>
      </w:r>
      <w:proofErr w:type="spellStart"/>
      <w:proofErr w:type="gramEnd"/>
      <w:r>
        <w:t>speed_flag</w:t>
      </w:r>
      <w:proofErr w:type="spellEnd"/>
      <w:r>
        <w:t xml:space="preserve"> == 1)</w:t>
      </w:r>
    </w:p>
    <w:p w14:paraId="62715649" w14:textId="77777777" w:rsidR="00AD5B26" w:rsidRDefault="008B4B9B">
      <w:pPr>
        <w:spacing w:after="0"/>
        <w:ind w:left="1440"/>
        <w:jc w:val="left"/>
      </w:pPr>
      <w:r>
        <w:t xml:space="preserve">  {</w:t>
      </w:r>
    </w:p>
    <w:p w14:paraId="310808A9" w14:textId="77777777" w:rsidR="00AD5B26" w:rsidRDefault="008B4B9B">
      <w:pPr>
        <w:spacing w:after="0"/>
        <w:ind w:left="1440"/>
        <w:jc w:val="left"/>
      </w:pPr>
      <w:r>
        <w:t xml:space="preserve">   </w:t>
      </w:r>
      <w:proofErr w:type="spellStart"/>
      <w:r>
        <w:t>new_speed</w:t>
      </w:r>
      <w:proofErr w:type="spellEnd"/>
      <w:r>
        <w:t xml:space="preserve"> = </w:t>
      </w:r>
      <w:proofErr w:type="spellStart"/>
      <w:r>
        <w:t>collision_calc</w:t>
      </w:r>
      <w:proofErr w:type="spellEnd"/>
      <w:r>
        <w:t>(</w:t>
      </w:r>
      <w:proofErr w:type="spellStart"/>
      <w:r>
        <w:t>a_</w:t>
      </w:r>
      <w:proofErr w:type="gramStart"/>
      <w:r>
        <w:t>spe,b</w:t>
      </w:r>
      <w:proofErr w:type="gramEnd"/>
      <w:r>
        <w:t>_spe,c_spe,a_dis,b_dis,c_dis</w:t>
      </w:r>
      <w:proofErr w:type="spellEnd"/>
      <w:r>
        <w:t>);</w:t>
      </w:r>
    </w:p>
    <w:p w14:paraId="1C410294" w14:textId="77777777" w:rsidR="00AD5B26" w:rsidRDefault="008B4B9B">
      <w:pPr>
        <w:spacing w:after="0"/>
        <w:ind w:left="1440"/>
        <w:jc w:val="left"/>
      </w:pPr>
      <w:r>
        <w:t xml:space="preserve">   </w:t>
      </w:r>
      <w:proofErr w:type="spellStart"/>
      <w:r>
        <w:t>new_pwm</w:t>
      </w:r>
      <w:proofErr w:type="spellEnd"/>
      <w:r>
        <w:t xml:space="preserve"> = </w:t>
      </w:r>
      <w:proofErr w:type="spellStart"/>
      <w:r>
        <w:t>finding_pwm_from_hell</w:t>
      </w:r>
      <w:proofErr w:type="spellEnd"/>
      <w:r>
        <w:t>(</w:t>
      </w:r>
      <w:proofErr w:type="spellStart"/>
      <w:r>
        <w:t>new_speed</w:t>
      </w:r>
      <w:proofErr w:type="spellEnd"/>
      <w:r>
        <w:t>);</w:t>
      </w:r>
    </w:p>
    <w:p w14:paraId="050CB0AD" w14:textId="77777777" w:rsidR="00AD5B26" w:rsidRDefault="008B4B9B">
      <w:pPr>
        <w:spacing w:after="0"/>
        <w:ind w:left="1440"/>
        <w:jc w:val="left"/>
      </w:pPr>
      <w:r>
        <w:t xml:space="preserve">   </w:t>
      </w:r>
      <w:proofErr w:type="gramStart"/>
      <w:r>
        <w:t>if(</w:t>
      </w:r>
      <w:proofErr w:type="spellStart"/>
      <w:proofErr w:type="gramEnd"/>
      <w:r>
        <w:t>new_speed</w:t>
      </w:r>
      <w:proofErr w:type="spellEnd"/>
      <w:r>
        <w:t xml:space="preserve"> &gt; 0)</w:t>
      </w:r>
    </w:p>
    <w:p w14:paraId="52E28635" w14:textId="77777777" w:rsidR="00AD5B26" w:rsidRDefault="008B4B9B">
      <w:pPr>
        <w:spacing w:after="0"/>
        <w:ind w:left="1440"/>
        <w:jc w:val="left"/>
      </w:pPr>
      <w:r>
        <w:t xml:space="preserve">   {</w:t>
      </w:r>
    </w:p>
    <w:p w14:paraId="57438348" w14:textId="77777777" w:rsidR="00AD5B26" w:rsidRDefault="008B4B9B">
      <w:pPr>
        <w:spacing w:after="0"/>
        <w:ind w:left="1440"/>
        <w:jc w:val="left"/>
      </w:pPr>
      <w:r>
        <w:t xml:space="preserve">   if (</w:t>
      </w:r>
      <w:proofErr w:type="spellStart"/>
      <w:r>
        <w:t>new_speed</w:t>
      </w:r>
      <w:proofErr w:type="spellEnd"/>
      <w:r>
        <w:t xml:space="preserve"> &gt; 3000)</w:t>
      </w:r>
    </w:p>
    <w:p w14:paraId="54104DCD" w14:textId="77777777" w:rsidR="00AD5B26" w:rsidRDefault="008B4B9B">
      <w:pPr>
        <w:spacing w:after="0"/>
        <w:ind w:left="1440"/>
        <w:jc w:val="left"/>
      </w:pPr>
      <w:r>
        <w:t xml:space="preserve">   {</w:t>
      </w:r>
    </w:p>
    <w:p w14:paraId="108599DA" w14:textId="77777777" w:rsidR="00AD5B26" w:rsidRDefault="008B4B9B">
      <w:pPr>
        <w:spacing w:after="0"/>
        <w:ind w:left="1440"/>
        <w:jc w:val="left"/>
      </w:pPr>
      <w:r>
        <w:t xml:space="preserve">     </w:t>
      </w:r>
      <w:proofErr w:type="spellStart"/>
      <w:r>
        <w:t>Serial.println</w:t>
      </w:r>
      <w:proofErr w:type="spellEnd"/>
      <w:r>
        <w:t>("Car C, ");</w:t>
      </w:r>
    </w:p>
    <w:p w14:paraId="706BF4A4" w14:textId="77777777" w:rsidR="00AD5B26" w:rsidRDefault="008B4B9B">
      <w:pPr>
        <w:spacing w:after="0"/>
        <w:ind w:left="1440"/>
        <w:jc w:val="left"/>
      </w:pPr>
      <w:r>
        <w:t xml:space="preserve">     </w:t>
      </w:r>
      <w:proofErr w:type="spellStart"/>
      <w:r>
        <w:t>Serial.write</w:t>
      </w:r>
      <w:proofErr w:type="spellEnd"/>
      <w:r>
        <w:t>(</w:t>
      </w:r>
      <w:proofErr w:type="spellStart"/>
      <w:r>
        <w:t>c_delt_spe</w:t>
      </w:r>
      <w:proofErr w:type="spellEnd"/>
      <w:r>
        <w:t>);</w:t>
      </w:r>
    </w:p>
    <w:p w14:paraId="78953D79" w14:textId="77777777" w:rsidR="00AD5B26" w:rsidRDefault="008B4B9B">
      <w:pPr>
        <w:spacing w:after="0"/>
        <w:ind w:left="1440"/>
        <w:jc w:val="left"/>
      </w:pPr>
      <w:r>
        <w:t xml:space="preserve">     //</w:t>
      </w:r>
      <w:proofErr w:type="spellStart"/>
      <w:r>
        <w:t>Serial.flush</w:t>
      </w:r>
      <w:proofErr w:type="spellEnd"/>
      <w:r>
        <w:t>();</w:t>
      </w:r>
    </w:p>
    <w:p w14:paraId="10643B94" w14:textId="77777777" w:rsidR="00AD5B26" w:rsidRDefault="008B4B9B">
      <w:pPr>
        <w:spacing w:after="0"/>
        <w:ind w:left="1440"/>
        <w:jc w:val="left"/>
      </w:pPr>
      <w:r>
        <w:t xml:space="preserve">     </w:t>
      </w:r>
      <w:proofErr w:type="spellStart"/>
      <w:r>
        <w:t>new_speed</w:t>
      </w:r>
      <w:proofErr w:type="spellEnd"/>
      <w:r>
        <w:t xml:space="preserve"> = </w:t>
      </w:r>
      <w:proofErr w:type="spellStart"/>
      <w:r>
        <w:t>new_speed</w:t>
      </w:r>
      <w:proofErr w:type="spellEnd"/>
      <w:r>
        <w:t xml:space="preserve"> - 3000;</w:t>
      </w:r>
    </w:p>
    <w:p w14:paraId="704E508A" w14:textId="77777777" w:rsidR="00AD5B26" w:rsidRDefault="008B4B9B">
      <w:pPr>
        <w:spacing w:after="0"/>
        <w:ind w:left="1440"/>
        <w:jc w:val="left"/>
      </w:pPr>
      <w:r>
        <w:t xml:space="preserve">   }</w:t>
      </w:r>
    </w:p>
    <w:p w14:paraId="0774ABAF" w14:textId="77777777" w:rsidR="00AD5B26" w:rsidRDefault="008B4B9B">
      <w:pPr>
        <w:spacing w:after="0"/>
        <w:ind w:left="1440"/>
        <w:jc w:val="left"/>
      </w:pPr>
      <w:r>
        <w:t xml:space="preserve">   else </w:t>
      </w:r>
      <w:proofErr w:type="gramStart"/>
      <w:r>
        <w:t>if(</w:t>
      </w:r>
      <w:proofErr w:type="spellStart"/>
      <w:proofErr w:type="gramEnd"/>
      <w:r>
        <w:t>new_speed</w:t>
      </w:r>
      <w:proofErr w:type="spellEnd"/>
      <w:r>
        <w:t xml:space="preserve"> &gt; 2000)</w:t>
      </w:r>
    </w:p>
    <w:p w14:paraId="21EAFB45" w14:textId="77777777" w:rsidR="00AD5B26" w:rsidRDefault="008B4B9B">
      <w:pPr>
        <w:spacing w:after="0"/>
        <w:ind w:left="1440"/>
        <w:jc w:val="left"/>
      </w:pPr>
      <w:r>
        <w:t xml:space="preserve">   {</w:t>
      </w:r>
    </w:p>
    <w:p w14:paraId="4EB63D5D" w14:textId="77777777" w:rsidR="00AD5B26" w:rsidRDefault="008B4B9B">
      <w:pPr>
        <w:spacing w:after="0"/>
        <w:ind w:left="1440"/>
        <w:jc w:val="left"/>
      </w:pPr>
      <w:r>
        <w:lastRenderedPageBreak/>
        <w:t xml:space="preserve">     </w:t>
      </w:r>
      <w:proofErr w:type="spellStart"/>
      <w:r>
        <w:t>Serial.println</w:t>
      </w:r>
      <w:proofErr w:type="spellEnd"/>
      <w:r>
        <w:t>("Car B, ");</w:t>
      </w:r>
    </w:p>
    <w:p w14:paraId="405CF493" w14:textId="77777777" w:rsidR="00AD5B26" w:rsidRDefault="008B4B9B">
      <w:pPr>
        <w:spacing w:after="0"/>
        <w:ind w:left="1440"/>
        <w:jc w:val="left"/>
      </w:pPr>
      <w:r>
        <w:t xml:space="preserve">     //</w:t>
      </w:r>
      <w:proofErr w:type="spellStart"/>
      <w:r>
        <w:t>new_speed</w:t>
      </w:r>
      <w:proofErr w:type="spellEnd"/>
      <w:r>
        <w:t xml:space="preserve"> = </w:t>
      </w:r>
      <w:proofErr w:type="spellStart"/>
      <w:r>
        <w:t>new_speed</w:t>
      </w:r>
      <w:proofErr w:type="spellEnd"/>
      <w:r>
        <w:t xml:space="preserve"> - 2000;</w:t>
      </w:r>
    </w:p>
    <w:p w14:paraId="491F726F" w14:textId="77777777" w:rsidR="00AD5B26" w:rsidRDefault="008B4B9B">
      <w:pPr>
        <w:spacing w:after="0"/>
        <w:ind w:left="1440"/>
        <w:jc w:val="left"/>
      </w:pPr>
      <w:r>
        <w:t xml:space="preserve">     </w:t>
      </w:r>
      <w:proofErr w:type="spellStart"/>
      <w:r>
        <w:t>Serial.write</w:t>
      </w:r>
      <w:proofErr w:type="spellEnd"/>
      <w:r>
        <w:t>(</w:t>
      </w:r>
      <w:proofErr w:type="spellStart"/>
      <w:r>
        <w:t>b_delt_spe</w:t>
      </w:r>
      <w:proofErr w:type="spellEnd"/>
      <w:r>
        <w:t>);</w:t>
      </w:r>
    </w:p>
    <w:p w14:paraId="5675EDA8" w14:textId="77777777" w:rsidR="00AD5B26" w:rsidRDefault="008B4B9B">
      <w:pPr>
        <w:spacing w:after="0"/>
        <w:ind w:left="1440"/>
        <w:jc w:val="left"/>
      </w:pPr>
      <w:r>
        <w:t xml:space="preserve">   }</w:t>
      </w:r>
    </w:p>
    <w:p w14:paraId="052B1E00" w14:textId="77777777" w:rsidR="00AD5B26" w:rsidRDefault="008B4B9B">
      <w:pPr>
        <w:spacing w:after="0"/>
        <w:ind w:left="1440"/>
        <w:jc w:val="left"/>
      </w:pPr>
      <w:r>
        <w:t xml:space="preserve">   else </w:t>
      </w:r>
      <w:proofErr w:type="gramStart"/>
      <w:r>
        <w:t>if(</w:t>
      </w:r>
      <w:proofErr w:type="spellStart"/>
      <w:proofErr w:type="gramEnd"/>
      <w:r>
        <w:t>new_speed</w:t>
      </w:r>
      <w:proofErr w:type="spellEnd"/>
      <w:r>
        <w:t xml:space="preserve"> &gt; 1000)</w:t>
      </w:r>
    </w:p>
    <w:p w14:paraId="622AA2EA" w14:textId="77777777" w:rsidR="00AD5B26" w:rsidRDefault="008B4B9B">
      <w:pPr>
        <w:spacing w:after="0"/>
        <w:ind w:left="1440"/>
        <w:jc w:val="left"/>
      </w:pPr>
      <w:r>
        <w:t xml:space="preserve">   {</w:t>
      </w:r>
    </w:p>
    <w:p w14:paraId="18B8DEB3" w14:textId="77777777" w:rsidR="00AD5B26" w:rsidRDefault="008B4B9B">
      <w:pPr>
        <w:spacing w:after="0"/>
        <w:ind w:left="1440"/>
        <w:jc w:val="left"/>
      </w:pPr>
      <w:r>
        <w:t xml:space="preserve">     </w:t>
      </w:r>
      <w:proofErr w:type="spellStart"/>
      <w:r>
        <w:t>Serial.println</w:t>
      </w:r>
      <w:proofErr w:type="spellEnd"/>
      <w:r>
        <w:t>("Car A, ");</w:t>
      </w:r>
    </w:p>
    <w:p w14:paraId="07443DE4" w14:textId="77777777" w:rsidR="00AD5B26" w:rsidRDefault="008B4B9B">
      <w:pPr>
        <w:spacing w:after="0"/>
        <w:ind w:left="1440"/>
        <w:jc w:val="left"/>
      </w:pPr>
      <w:r>
        <w:t xml:space="preserve">     //</w:t>
      </w:r>
      <w:proofErr w:type="spellStart"/>
      <w:r>
        <w:t>new_speed</w:t>
      </w:r>
      <w:proofErr w:type="spellEnd"/>
      <w:r>
        <w:t xml:space="preserve"> = </w:t>
      </w:r>
      <w:proofErr w:type="spellStart"/>
      <w:r>
        <w:t>new_speed</w:t>
      </w:r>
      <w:proofErr w:type="spellEnd"/>
      <w:r>
        <w:t xml:space="preserve"> - 1000;</w:t>
      </w:r>
    </w:p>
    <w:p w14:paraId="60070488" w14:textId="77777777" w:rsidR="00AD5B26" w:rsidRDefault="008B4B9B">
      <w:pPr>
        <w:spacing w:after="0"/>
        <w:ind w:left="1440"/>
        <w:jc w:val="left"/>
      </w:pPr>
      <w:r>
        <w:t xml:space="preserve">     </w:t>
      </w:r>
      <w:proofErr w:type="spellStart"/>
      <w:r>
        <w:t>Serial.write</w:t>
      </w:r>
      <w:proofErr w:type="spellEnd"/>
      <w:r>
        <w:t>(</w:t>
      </w:r>
      <w:proofErr w:type="spellStart"/>
      <w:r>
        <w:t>a_delt_spe</w:t>
      </w:r>
      <w:proofErr w:type="spellEnd"/>
      <w:r>
        <w:t>);</w:t>
      </w:r>
    </w:p>
    <w:p w14:paraId="0845B1CC" w14:textId="77777777" w:rsidR="00AD5B26" w:rsidRDefault="008B4B9B">
      <w:pPr>
        <w:spacing w:after="0"/>
        <w:ind w:left="1440"/>
        <w:jc w:val="left"/>
      </w:pPr>
      <w:r>
        <w:t xml:space="preserve">   }</w:t>
      </w:r>
    </w:p>
    <w:p w14:paraId="74C29129" w14:textId="77777777" w:rsidR="00AD5B26" w:rsidRDefault="008B4B9B">
      <w:pPr>
        <w:spacing w:after="0"/>
        <w:ind w:left="1440"/>
        <w:jc w:val="left"/>
      </w:pPr>
      <w:r>
        <w:t xml:space="preserve">   //</w:t>
      </w:r>
      <w:proofErr w:type="spellStart"/>
      <w:r>
        <w:t>Serial.print</w:t>
      </w:r>
      <w:proofErr w:type="spellEnd"/>
      <w:r>
        <w:t>("speed change to: ");</w:t>
      </w:r>
    </w:p>
    <w:p w14:paraId="6747B89F" w14:textId="77777777" w:rsidR="00AD5B26" w:rsidRDefault="008B4B9B">
      <w:pPr>
        <w:spacing w:after="0"/>
        <w:ind w:left="1440"/>
        <w:jc w:val="left"/>
      </w:pPr>
      <w:r>
        <w:t xml:space="preserve">   </w:t>
      </w:r>
      <w:proofErr w:type="gramStart"/>
      <w:r>
        <w:t>if(</w:t>
      </w:r>
      <w:proofErr w:type="spellStart"/>
      <w:proofErr w:type="gramEnd"/>
      <w:r>
        <w:t>pos</w:t>
      </w:r>
      <w:proofErr w:type="spellEnd"/>
      <w:r>
        <w:t xml:space="preserve"> &gt; 17)</w:t>
      </w:r>
    </w:p>
    <w:p w14:paraId="458286CD" w14:textId="77777777" w:rsidR="00AD5B26" w:rsidRDefault="008B4B9B">
      <w:pPr>
        <w:spacing w:after="0"/>
        <w:ind w:left="1440"/>
        <w:jc w:val="left"/>
      </w:pPr>
      <w:r>
        <w:t xml:space="preserve">   {</w:t>
      </w:r>
    </w:p>
    <w:p w14:paraId="3B7A348C" w14:textId="77777777" w:rsidR="00AD5B26" w:rsidRDefault="008B4B9B">
      <w:pPr>
        <w:spacing w:after="0"/>
        <w:ind w:left="1440"/>
        <w:jc w:val="left"/>
      </w:pPr>
      <w:r>
        <w:t xml:space="preserve">     </w:t>
      </w:r>
      <w:proofErr w:type="spellStart"/>
      <w:r>
        <w:t>new_pwm</w:t>
      </w:r>
      <w:proofErr w:type="spellEnd"/>
      <w:r>
        <w:t xml:space="preserve"> = 255;</w:t>
      </w:r>
    </w:p>
    <w:p w14:paraId="5A3EC30A" w14:textId="77777777" w:rsidR="00AD5B26" w:rsidRDefault="008B4B9B">
      <w:pPr>
        <w:spacing w:after="0"/>
        <w:ind w:left="1440"/>
        <w:jc w:val="left"/>
      </w:pPr>
      <w:r>
        <w:t xml:space="preserve">   }</w:t>
      </w:r>
    </w:p>
    <w:p w14:paraId="34CD2ADA" w14:textId="77777777" w:rsidR="00AD5B26" w:rsidRDefault="008B4B9B">
      <w:pPr>
        <w:spacing w:after="0"/>
        <w:ind w:left="1440"/>
        <w:jc w:val="left"/>
      </w:pPr>
      <w:r>
        <w:t xml:space="preserve">   </w:t>
      </w:r>
    </w:p>
    <w:p w14:paraId="3DF1CD54" w14:textId="77777777" w:rsidR="00AD5B26" w:rsidRDefault="008B4B9B" w:rsidP="00CE5258">
      <w:pPr>
        <w:spacing w:after="0"/>
        <w:ind w:left="1440"/>
        <w:jc w:val="left"/>
        <w:outlineLvl w:val="0"/>
      </w:pPr>
      <w:r>
        <w:t xml:space="preserve">   </w:t>
      </w:r>
      <w:proofErr w:type="spellStart"/>
      <w:r>
        <w:t>Serial.write</w:t>
      </w:r>
      <w:proofErr w:type="spellEnd"/>
      <w:r>
        <w:t>(</w:t>
      </w:r>
      <w:proofErr w:type="spellStart"/>
      <w:r>
        <w:t>new_pwm</w:t>
      </w:r>
      <w:proofErr w:type="spellEnd"/>
      <w:r>
        <w:t>);</w:t>
      </w:r>
    </w:p>
    <w:p w14:paraId="005EEB15" w14:textId="77777777" w:rsidR="00AD5B26" w:rsidRDefault="008B4B9B">
      <w:pPr>
        <w:spacing w:after="0"/>
        <w:ind w:left="1440"/>
        <w:jc w:val="left"/>
      </w:pPr>
      <w:r>
        <w:t xml:space="preserve">   </w:t>
      </w:r>
    </w:p>
    <w:p w14:paraId="546D36C1" w14:textId="77777777" w:rsidR="00AD5B26" w:rsidRDefault="008B4B9B">
      <w:pPr>
        <w:spacing w:after="0"/>
        <w:ind w:left="1440"/>
        <w:jc w:val="left"/>
      </w:pPr>
      <w:r>
        <w:t xml:space="preserve">   </w:t>
      </w:r>
      <w:proofErr w:type="spellStart"/>
      <w:r>
        <w:t>Serial.print</w:t>
      </w:r>
      <w:proofErr w:type="spellEnd"/>
      <w:r>
        <w:t>("speed to: ");</w:t>
      </w:r>
    </w:p>
    <w:p w14:paraId="7CDA77CE" w14:textId="77777777" w:rsidR="00AD5B26" w:rsidRDefault="008B4B9B">
      <w:pPr>
        <w:spacing w:after="0"/>
        <w:ind w:left="1440"/>
        <w:jc w:val="left"/>
      </w:pPr>
      <w:r>
        <w:t xml:space="preserve">   </w:t>
      </w:r>
      <w:proofErr w:type="spellStart"/>
      <w:r>
        <w:t>Serial.println</w:t>
      </w:r>
      <w:proofErr w:type="spellEnd"/>
      <w:r>
        <w:t>(</w:t>
      </w:r>
      <w:proofErr w:type="spellStart"/>
      <w:r>
        <w:t>new_speed</w:t>
      </w:r>
      <w:proofErr w:type="spellEnd"/>
      <w:r>
        <w:t>);</w:t>
      </w:r>
    </w:p>
    <w:p w14:paraId="6433256D" w14:textId="77777777" w:rsidR="00AD5B26" w:rsidRDefault="008B4B9B">
      <w:pPr>
        <w:spacing w:after="0"/>
        <w:ind w:left="1440"/>
        <w:jc w:val="left"/>
      </w:pPr>
      <w:r>
        <w:t xml:space="preserve">   </w:t>
      </w:r>
      <w:proofErr w:type="spellStart"/>
      <w:r>
        <w:t>Serial.print</w:t>
      </w:r>
      <w:proofErr w:type="spellEnd"/>
      <w:r>
        <w:t>("</w:t>
      </w:r>
      <w:proofErr w:type="spellStart"/>
      <w:r>
        <w:t>pwm</w:t>
      </w:r>
      <w:proofErr w:type="spellEnd"/>
      <w:r>
        <w:t xml:space="preserve"> is: ");</w:t>
      </w:r>
    </w:p>
    <w:p w14:paraId="192FAFBA" w14:textId="77777777" w:rsidR="00AD5B26" w:rsidRDefault="008B4B9B">
      <w:pPr>
        <w:spacing w:after="0"/>
        <w:ind w:left="1440"/>
        <w:jc w:val="left"/>
      </w:pPr>
      <w:r>
        <w:t xml:space="preserve">   </w:t>
      </w:r>
      <w:proofErr w:type="spellStart"/>
      <w:r>
        <w:t>Serial.println</w:t>
      </w:r>
      <w:proofErr w:type="spellEnd"/>
      <w:r>
        <w:t>(</w:t>
      </w:r>
      <w:proofErr w:type="spellStart"/>
      <w:r>
        <w:t>new_pwm</w:t>
      </w:r>
      <w:proofErr w:type="spellEnd"/>
      <w:r>
        <w:t>);</w:t>
      </w:r>
    </w:p>
    <w:p w14:paraId="55751FFA" w14:textId="77777777" w:rsidR="00AD5B26" w:rsidRDefault="008B4B9B">
      <w:pPr>
        <w:spacing w:after="0"/>
        <w:ind w:left="1440"/>
        <w:jc w:val="left"/>
      </w:pPr>
      <w:r>
        <w:t xml:space="preserve">   </w:t>
      </w:r>
      <w:proofErr w:type="spellStart"/>
      <w:r>
        <w:t>Serial.print</w:t>
      </w:r>
      <w:proofErr w:type="spellEnd"/>
      <w:r>
        <w:t>("</w:t>
      </w:r>
      <w:proofErr w:type="spellStart"/>
      <w:r>
        <w:t>pos</w:t>
      </w:r>
      <w:proofErr w:type="spellEnd"/>
      <w:r>
        <w:t>: ");</w:t>
      </w:r>
    </w:p>
    <w:p w14:paraId="09589683" w14:textId="77777777" w:rsidR="00AD5B26" w:rsidRDefault="008B4B9B">
      <w:pPr>
        <w:spacing w:after="0"/>
        <w:ind w:left="1440"/>
        <w:jc w:val="left"/>
      </w:pPr>
      <w:r>
        <w:t xml:space="preserve">   </w:t>
      </w:r>
      <w:proofErr w:type="spellStart"/>
      <w:r>
        <w:t>Serial.println</w:t>
      </w:r>
      <w:proofErr w:type="spellEnd"/>
      <w:r>
        <w:t>(</w:t>
      </w:r>
      <w:proofErr w:type="spellStart"/>
      <w:r>
        <w:t>pos</w:t>
      </w:r>
      <w:proofErr w:type="spellEnd"/>
      <w:r>
        <w:t>);</w:t>
      </w:r>
    </w:p>
    <w:p w14:paraId="2692C727" w14:textId="77777777" w:rsidR="00AD5B26" w:rsidRDefault="008B4B9B">
      <w:pPr>
        <w:spacing w:after="0"/>
        <w:ind w:left="1440"/>
        <w:jc w:val="left"/>
      </w:pPr>
      <w:r>
        <w:t xml:space="preserve">   </w:t>
      </w:r>
    </w:p>
    <w:p w14:paraId="67EEF969" w14:textId="77777777" w:rsidR="00AD5B26" w:rsidRDefault="008B4B9B">
      <w:pPr>
        <w:spacing w:after="0"/>
        <w:ind w:left="1440"/>
        <w:jc w:val="left"/>
      </w:pPr>
      <w:r>
        <w:t xml:space="preserve">   </w:t>
      </w:r>
      <w:proofErr w:type="gramStart"/>
      <w:r>
        <w:t>delay(</w:t>
      </w:r>
      <w:proofErr w:type="gramEnd"/>
      <w:r>
        <w:t>50);</w:t>
      </w:r>
    </w:p>
    <w:p w14:paraId="55E30D9B" w14:textId="77777777" w:rsidR="00AD5B26" w:rsidRDefault="008B4B9B">
      <w:pPr>
        <w:spacing w:after="0"/>
        <w:ind w:left="1440"/>
        <w:jc w:val="left"/>
      </w:pPr>
      <w:r>
        <w:t xml:space="preserve">   </w:t>
      </w:r>
      <w:proofErr w:type="spellStart"/>
      <w:r>
        <w:t>speed_flag</w:t>
      </w:r>
      <w:proofErr w:type="spellEnd"/>
      <w:r>
        <w:t xml:space="preserve"> = 0;</w:t>
      </w:r>
    </w:p>
    <w:p w14:paraId="028DD2B2" w14:textId="77777777" w:rsidR="00AD5B26" w:rsidRDefault="008B4B9B">
      <w:pPr>
        <w:spacing w:after="0"/>
        <w:ind w:left="1440"/>
        <w:jc w:val="left"/>
      </w:pPr>
      <w:r>
        <w:t xml:space="preserve">   </w:t>
      </w:r>
      <w:proofErr w:type="spellStart"/>
      <w:r>
        <w:t>new_pwm</w:t>
      </w:r>
      <w:proofErr w:type="spellEnd"/>
      <w:r>
        <w:t xml:space="preserve"> = 0;</w:t>
      </w:r>
    </w:p>
    <w:p w14:paraId="15D8B2E9" w14:textId="77777777" w:rsidR="00AD5B26" w:rsidRDefault="008B4B9B">
      <w:pPr>
        <w:spacing w:after="0"/>
        <w:ind w:left="1440"/>
        <w:jc w:val="left"/>
      </w:pPr>
      <w:r>
        <w:t xml:space="preserve">   again = 1;</w:t>
      </w:r>
    </w:p>
    <w:p w14:paraId="3554499F" w14:textId="77777777" w:rsidR="00AD5B26" w:rsidRDefault="008B4B9B">
      <w:pPr>
        <w:spacing w:after="0"/>
        <w:ind w:left="1440"/>
        <w:jc w:val="left"/>
      </w:pPr>
      <w:r>
        <w:t xml:space="preserve">   }</w:t>
      </w:r>
    </w:p>
    <w:p w14:paraId="7D993359" w14:textId="77777777" w:rsidR="00AD5B26" w:rsidRDefault="008B4B9B">
      <w:pPr>
        <w:spacing w:after="0"/>
        <w:ind w:left="1440"/>
        <w:jc w:val="left"/>
      </w:pPr>
      <w:r>
        <w:t xml:space="preserve">   else </w:t>
      </w:r>
      <w:proofErr w:type="gramStart"/>
      <w:r>
        <w:t>if(</w:t>
      </w:r>
      <w:proofErr w:type="spellStart"/>
      <w:proofErr w:type="gramEnd"/>
      <w:r>
        <w:t>new_speed</w:t>
      </w:r>
      <w:proofErr w:type="spellEnd"/>
      <w:r>
        <w:t xml:space="preserve"> == 0)</w:t>
      </w:r>
    </w:p>
    <w:p w14:paraId="7953CE52" w14:textId="77777777" w:rsidR="00AD5B26" w:rsidRDefault="008B4B9B">
      <w:pPr>
        <w:spacing w:after="0"/>
        <w:ind w:left="1440"/>
        <w:jc w:val="left"/>
      </w:pPr>
      <w:r>
        <w:t xml:space="preserve">   {</w:t>
      </w:r>
    </w:p>
    <w:p w14:paraId="1F1F1CB2" w14:textId="77777777" w:rsidR="00AD5B26" w:rsidRDefault="008B4B9B">
      <w:pPr>
        <w:spacing w:after="0"/>
        <w:ind w:left="1440"/>
        <w:jc w:val="left"/>
      </w:pPr>
      <w:r>
        <w:t xml:space="preserve">     </w:t>
      </w:r>
      <w:proofErr w:type="spellStart"/>
      <w:r>
        <w:t>Serial.println</w:t>
      </w:r>
      <w:proofErr w:type="spellEnd"/>
      <w:r>
        <w:t>("no new speed");</w:t>
      </w:r>
    </w:p>
    <w:p w14:paraId="079CAAB7" w14:textId="77777777" w:rsidR="00AD5B26" w:rsidRDefault="008B4B9B">
      <w:pPr>
        <w:spacing w:after="0"/>
        <w:ind w:left="1440"/>
        <w:jc w:val="left"/>
      </w:pPr>
      <w:r>
        <w:t xml:space="preserve">     //again = 1;</w:t>
      </w:r>
    </w:p>
    <w:p w14:paraId="204DDDFD" w14:textId="77777777" w:rsidR="00AD5B26" w:rsidRDefault="008B4B9B">
      <w:pPr>
        <w:spacing w:after="0"/>
        <w:ind w:left="1440"/>
        <w:jc w:val="left"/>
      </w:pPr>
      <w:r>
        <w:t xml:space="preserve">     </w:t>
      </w:r>
      <w:proofErr w:type="spellStart"/>
      <w:r>
        <w:t>speed_flag</w:t>
      </w:r>
      <w:proofErr w:type="spellEnd"/>
      <w:r>
        <w:t xml:space="preserve"> = 0;</w:t>
      </w:r>
    </w:p>
    <w:p w14:paraId="6649EC87" w14:textId="77777777" w:rsidR="00AD5B26" w:rsidRDefault="008B4B9B">
      <w:pPr>
        <w:spacing w:after="0"/>
        <w:ind w:left="1440"/>
        <w:jc w:val="left"/>
      </w:pPr>
      <w:r>
        <w:t xml:space="preserve">     </w:t>
      </w:r>
      <w:proofErr w:type="spellStart"/>
      <w:r>
        <w:t>new_pwm</w:t>
      </w:r>
      <w:proofErr w:type="spellEnd"/>
      <w:r>
        <w:t xml:space="preserve"> = 0;</w:t>
      </w:r>
    </w:p>
    <w:p w14:paraId="3D03EB08" w14:textId="77777777" w:rsidR="00AD5B26" w:rsidRDefault="008B4B9B">
      <w:pPr>
        <w:spacing w:after="0"/>
        <w:ind w:left="1440"/>
        <w:jc w:val="left"/>
      </w:pPr>
      <w:r>
        <w:t xml:space="preserve">  }</w:t>
      </w:r>
    </w:p>
    <w:p w14:paraId="5A5C72A3" w14:textId="77777777" w:rsidR="00AD5B26" w:rsidRDefault="008B4B9B">
      <w:pPr>
        <w:spacing w:after="0"/>
        <w:ind w:left="1440"/>
        <w:jc w:val="left"/>
      </w:pPr>
      <w:r>
        <w:t xml:space="preserve">  }</w:t>
      </w:r>
    </w:p>
    <w:p w14:paraId="27A6C42A" w14:textId="77777777" w:rsidR="00AD5B26" w:rsidRDefault="00AD5B26">
      <w:pPr>
        <w:spacing w:after="0"/>
        <w:ind w:left="1440"/>
        <w:jc w:val="left"/>
      </w:pPr>
    </w:p>
    <w:p w14:paraId="43C036C8" w14:textId="77777777" w:rsidR="00AD5B26" w:rsidRDefault="008B4B9B">
      <w:pPr>
        <w:spacing w:after="0"/>
        <w:ind w:left="1440"/>
        <w:jc w:val="left"/>
      </w:pPr>
      <w:proofErr w:type="gramStart"/>
      <w:r>
        <w:t>if(</w:t>
      </w:r>
      <w:proofErr w:type="gramEnd"/>
      <w:r>
        <w:t>again == 1)</w:t>
      </w:r>
    </w:p>
    <w:p w14:paraId="400260FC" w14:textId="77777777" w:rsidR="00AD5B26" w:rsidRDefault="008B4B9B">
      <w:pPr>
        <w:spacing w:after="0"/>
        <w:ind w:left="1440"/>
        <w:jc w:val="left"/>
      </w:pPr>
      <w:r>
        <w:t>{</w:t>
      </w:r>
    </w:p>
    <w:p w14:paraId="364F8494" w14:textId="77777777" w:rsidR="00AD5B26" w:rsidRDefault="008B4B9B">
      <w:pPr>
        <w:spacing w:after="0"/>
        <w:ind w:left="1440"/>
        <w:jc w:val="left"/>
      </w:pPr>
      <w:r>
        <w:t xml:space="preserve">  if (</w:t>
      </w:r>
      <w:proofErr w:type="spellStart"/>
      <w:r>
        <w:t>a_flag</w:t>
      </w:r>
      <w:proofErr w:type="spellEnd"/>
      <w:r>
        <w:t xml:space="preserve"> == 2)</w:t>
      </w:r>
    </w:p>
    <w:p w14:paraId="239E0439" w14:textId="77777777" w:rsidR="00AD5B26" w:rsidRDefault="008B4B9B">
      <w:pPr>
        <w:spacing w:after="0"/>
        <w:ind w:left="1440"/>
        <w:jc w:val="left"/>
      </w:pPr>
      <w:r>
        <w:t xml:space="preserve">  {</w:t>
      </w:r>
    </w:p>
    <w:p w14:paraId="0014CC1D" w14:textId="77777777" w:rsidR="00AD5B26" w:rsidRDefault="008B4B9B">
      <w:pPr>
        <w:spacing w:after="0"/>
        <w:ind w:left="1440"/>
        <w:jc w:val="left"/>
      </w:pPr>
      <w:r>
        <w:t xml:space="preserve">    </w:t>
      </w:r>
      <w:proofErr w:type="gramStart"/>
      <w:r>
        <w:t>if(</w:t>
      </w:r>
      <w:proofErr w:type="spellStart"/>
      <w:proofErr w:type="gramEnd"/>
      <w:r>
        <w:t>b_flag</w:t>
      </w:r>
      <w:proofErr w:type="spellEnd"/>
      <w:r>
        <w:t xml:space="preserve"> == 2)</w:t>
      </w:r>
    </w:p>
    <w:p w14:paraId="38E71A00" w14:textId="77777777" w:rsidR="00AD5B26" w:rsidRDefault="008B4B9B">
      <w:pPr>
        <w:spacing w:after="0"/>
        <w:ind w:left="1440"/>
        <w:jc w:val="left"/>
      </w:pPr>
      <w:r>
        <w:t xml:space="preserve">    {</w:t>
      </w:r>
    </w:p>
    <w:p w14:paraId="14DD44F3" w14:textId="77777777" w:rsidR="00AD5B26" w:rsidRDefault="008B4B9B">
      <w:pPr>
        <w:spacing w:after="0"/>
        <w:ind w:left="1440"/>
        <w:jc w:val="left"/>
      </w:pPr>
      <w:r>
        <w:t xml:space="preserve">      </w:t>
      </w:r>
      <w:proofErr w:type="gramStart"/>
      <w:r>
        <w:t>if(</w:t>
      </w:r>
      <w:proofErr w:type="spellStart"/>
      <w:proofErr w:type="gramEnd"/>
      <w:r>
        <w:t>c_flag</w:t>
      </w:r>
      <w:proofErr w:type="spellEnd"/>
      <w:r>
        <w:t xml:space="preserve"> == 2)</w:t>
      </w:r>
    </w:p>
    <w:p w14:paraId="07AAE251" w14:textId="77777777" w:rsidR="00AD5B26" w:rsidRDefault="008B4B9B">
      <w:pPr>
        <w:spacing w:after="0"/>
        <w:ind w:left="1440"/>
        <w:jc w:val="left"/>
      </w:pPr>
      <w:r>
        <w:t xml:space="preserve">      {</w:t>
      </w:r>
    </w:p>
    <w:p w14:paraId="41B8EE34" w14:textId="77777777" w:rsidR="00AD5B26" w:rsidRDefault="008B4B9B">
      <w:pPr>
        <w:spacing w:after="0"/>
        <w:ind w:left="1440"/>
        <w:jc w:val="left"/>
      </w:pPr>
      <w:r>
        <w:t xml:space="preserve">        over = 1;</w:t>
      </w:r>
    </w:p>
    <w:p w14:paraId="6E97243E" w14:textId="77777777" w:rsidR="00AD5B26" w:rsidRDefault="008B4B9B">
      <w:pPr>
        <w:spacing w:after="0"/>
        <w:ind w:left="1440"/>
        <w:jc w:val="left"/>
      </w:pPr>
      <w:r>
        <w:t xml:space="preserve">      }</w:t>
      </w:r>
    </w:p>
    <w:p w14:paraId="3756592F" w14:textId="77777777" w:rsidR="00AD5B26" w:rsidRDefault="008B4B9B">
      <w:pPr>
        <w:spacing w:after="0"/>
        <w:ind w:left="1440"/>
        <w:jc w:val="left"/>
      </w:pPr>
      <w:r>
        <w:lastRenderedPageBreak/>
        <w:t xml:space="preserve">    }</w:t>
      </w:r>
    </w:p>
    <w:p w14:paraId="06A820E4" w14:textId="77777777" w:rsidR="00AD5B26" w:rsidRDefault="008B4B9B">
      <w:pPr>
        <w:spacing w:after="0"/>
        <w:ind w:left="1440"/>
        <w:jc w:val="left"/>
      </w:pPr>
      <w:r>
        <w:t xml:space="preserve">  }</w:t>
      </w:r>
    </w:p>
    <w:p w14:paraId="7B0282DF" w14:textId="77777777" w:rsidR="00AD5B26" w:rsidRDefault="008B4B9B">
      <w:pPr>
        <w:spacing w:after="0"/>
        <w:ind w:left="1440"/>
        <w:jc w:val="left"/>
      </w:pPr>
      <w:r>
        <w:t xml:space="preserve">  else</w:t>
      </w:r>
    </w:p>
    <w:p w14:paraId="2A63A01F" w14:textId="77777777" w:rsidR="00AD5B26" w:rsidRDefault="008B4B9B">
      <w:pPr>
        <w:spacing w:after="0"/>
        <w:ind w:left="1440"/>
        <w:jc w:val="left"/>
      </w:pPr>
      <w:r>
        <w:t xml:space="preserve">  {</w:t>
      </w:r>
    </w:p>
    <w:p w14:paraId="4B028985" w14:textId="77777777" w:rsidR="00AD5B26" w:rsidRDefault="008B4B9B">
      <w:pPr>
        <w:spacing w:after="0"/>
        <w:ind w:left="1440"/>
        <w:jc w:val="left"/>
      </w:pPr>
      <w:r>
        <w:t xml:space="preserve">    </w:t>
      </w:r>
      <w:proofErr w:type="spellStart"/>
      <w:r>
        <w:t>a_dis_flag</w:t>
      </w:r>
      <w:proofErr w:type="spellEnd"/>
      <w:r>
        <w:t xml:space="preserve"> = 1;</w:t>
      </w:r>
    </w:p>
    <w:p w14:paraId="3B629F5D" w14:textId="77777777" w:rsidR="00AD5B26" w:rsidRDefault="008B4B9B">
      <w:pPr>
        <w:spacing w:after="0"/>
        <w:ind w:left="1440"/>
        <w:jc w:val="left"/>
      </w:pPr>
      <w:r>
        <w:t xml:space="preserve">  }</w:t>
      </w:r>
    </w:p>
    <w:p w14:paraId="518889C7" w14:textId="77777777" w:rsidR="00AD5B26" w:rsidRDefault="008B4B9B">
      <w:pPr>
        <w:spacing w:after="0"/>
        <w:ind w:left="1440"/>
        <w:jc w:val="left"/>
      </w:pPr>
      <w:r>
        <w:t xml:space="preserve">  again = 0;</w:t>
      </w:r>
    </w:p>
    <w:p w14:paraId="7E1A6CB5" w14:textId="77777777" w:rsidR="00AD5B26" w:rsidRDefault="008B4B9B">
      <w:pPr>
        <w:spacing w:after="0"/>
        <w:ind w:left="1440"/>
        <w:jc w:val="left"/>
      </w:pPr>
      <w:r>
        <w:t>}</w:t>
      </w:r>
    </w:p>
    <w:p w14:paraId="56C95EA7" w14:textId="77777777" w:rsidR="00AD5B26" w:rsidRDefault="00AD5B26">
      <w:pPr>
        <w:spacing w:after="0"/>
        <w:ind w:left="1440"/>
        <w:jc w:val="left"/>
      </w:pPr>
    </w:p>
    <w:p w14:paraId="06411319" w14:textId="77777777" w:rsidR="00AD5B26" w:rsidRDefault="008B4B9B">
      <w:pPr>
        <w:spacing w:after="0"/>
        <w:ind w:left="1440"/>
        <w:jc w:val="left"/>
      </w:pPr>
      <w:proofErr w:type="gramStart"/>
      <w:r>
        <w:t>if(</w:t>
      </w:r>
      <w:proofErr w:type="gramEnd"/>
      <w:r>
        <w:t>over == 1)</w:t>
      </w:r>
    </w:p>
    <w:p w14:paraId="0986652D" w14:textId="77777777" w:rsidR="00AD5B26" w:rsidRDefault="008B4B9B">
      <w:pPr>
        <w:spacing w:after="0"/>
        <w:ind w:left="1440"/>
        <w:jc w:val="left"/>
      </w:pPr>
      <w:r>
        <w:t>{</w:t>
      </w:r>
    </w:p>
    <w:p w14:paraId="03E42094" w14:textId="77777777" w:rsidR="00AD5B26" w:rsidRDefault="008B4B9B">
      <w:pPr>
        <w:spacing w:after="0"/>
        <w:ind w:left="1440"/>
        <w:jc w:val="left"/>
      </w:pPr>
      <w:r>
        <w:t xml:space="preserve">  </w:t>
      </w:r>
      <w:proofErr w:type="spellStart"/>
      <w:r>
        <w:t>Serial.write</w:t>
      </w:r>
      <w:proofErr w:type="spellEnd"/>
      <w:r>
        <w:t>(halt);</w:t>
      </w:r>
    </w:p>
    <w:p w14:paraId="61C28E34" w14:textId="77777777" w:rsidR="00AD5B26" w:rsidRDefault="008B4B9B">
      <w:pPr>
        <w:spacing w:after="0"/>
        <w:ind w:left="1440"/>
        <w:jc w:val="left"/>
      </w:pPr>
      <w:r>
        <w:t xml:space="preserve">  </w:t>
      </w:r>
      <w:proofErr w:type="spellStart"/>
      <w:r>
        <w:t>Serial.println</w:t>
      </w:r>
      <w:proofErr w:type="spellEnd"/>
      <w:r>
        <w:t>("over");</w:t>
      </w:r>
    </w:p>
    <w:p w14:paraId="7FD642D1" w14:textId="77777777" w:rsidR="00AD5B26" w:rsidRDefault="008B4B9B">
      <w:pPr>
        <w:spacing w:after="0"/>
        <w:ind w:left="1440"/>
        <w:jc w:val="left"/>
      </w:pPr>
      <w:r>
        <w:t>}</w:t>
      </w:r>
    </w:p>
    <w:p w14:paraId="59CE5BA3" w14:textId="77777777" w:rsidR="00AD5B26" w:rsidRDefault="00AD5B26">
      <w:pPr>
        <w:spacing w:after="0"/>
        <w:ind w:left="1440"/>
        <w:jc w:val="left"/>
      </w:pPr>
    </w:p>
    <w:p w14:paraId="5C9E650A" w14:textId="77777777" w:rsidR="00AD5B26" w:rsidRDefault="00AD5B26">
      <w:pPr>
        <w:spacing w:after="0"/>
        <w:ind w:left="1440"/>
        <w:jc w:val="left"/>
      </w:pPr>
    </w:p>
    <w:p w14:paraId="43970EE5" w14:textId="77777777" w:rsidR="00AD5B26" w:rsidRDefault="008B4B9B">
      <w:pPr>
        <w:spacing w:after="0"/>
        <w:ind w:left="1440"/>
        <w:jc w:val="left"/>
      </w:pPr>
      <w:r>
        <w:t>}</w:t>
      </w:r>
    </w:p>
    <w:p w14:paraId="15232E00" w14:textId="77777777" w:rsidR="00AD5B26" w:rsidRDefault="00AD5B26">
      <w:pPr>
        <w:spacing w:after="0"/>
        <w:ind w:left="1440"/>
        <w:jc w:val="left"/>
      </w:pPr>
    </w:p>
    <w:p w14:paraId="01A8826E" w14:textId="77777777" w:rsidR="00AD5B26" w:rsidRDefault="00AD5B26">
      <w:pPr>
        <w:spacing w:after="0"/>
        <w:ind w:left="1440"/>
        <w:jc w:val="left"/>
      </w:pPr>
    </w:p>
    <w:p w14:paraId="38A073ED" w14:textId="77777777" w:rsidR="00AD5B26" w:rsidRDefault="008B4B9B">
      <w:pPr>
        <w:spacing w:after="0"/>
        <w:ind w:left="1440"/>
        <w:jc w:val="left"/>
      </w:pPr>
      <w:r>
        <w:t>///////////////////FUNCTIONS////////////////////</w:t>
      </w:r>
    </w:p>
    <w:p w14:paraId="7E8C2D40" w14:textId="77777777" w:rsidR="00AD5B26" w:rsidRDefault="00AD5B26">
      <w:pPr>
        <w:spacing w:after="0"/>
        <w:ind w:left="1440"/>
        <w:jc w:val="left"/>
      </w:pPr>
    </w:p>
    <w:p w14:paraId="62B0F9F7" w14:textId="77777777" w:rsidR="00AD5B26" w:rsidRDefault="00AD5B26">
      <w:pPr>
        <w:spacing w:after="0"/>
        <w:ind w:left="1440"/>
        <w:jc w:val="left"/>
      </w:pPr>
    </w:p>
    <w:p w14:paraId="3A72738A" w14:textId="77777777" w:rsidR="00AD5B26" w:rsidRDefault="00AD5B26">
      <w:pPr>
        <w:spacing w:after="0"/>
        <w:ind w:left="1440"/>
        <w:jc w:val="left"/>
      </w:pPr>
    </w:p>
    <w:p w14:paraId="53C743CE" w14:textId="77777777" w:rsidR="00AD5B26" w:rsidRDefault="008B4B9B">
      <w:pPr>
        <w:spacing w:after="0"/>
        <w:ind w:left="1440"/>
        <w:jc w:val="left"/>
      </w:pPr>
      <w:r>
        <w:t>//distance measurement function</w:t>
      </w:r>
    </w:p>
    <w:p w14:paraId="1E812B67" w14:textId="77777777" w:rsidR="00AD5B26" w:rsidRDefault="008B4B9B">
      <w:pPr>
        <w:spacing w:after="0"/>
        <w:ind w:left="1440"/>
        <w:jc w:val="left"/>
      </w:pPr>
      <w:proofErr w:type="spellStart"/>
      <w:r>
        <w:t>int</w:t>
      </w:r>
      <w:proofErr w:type="spellEnd"/>
      <w:r>
        <w:t xml:space="preserve"> dis_1(</w:t>
      </w:r>
      <w:proofErr w:type="spellStart"/>
      <w:r>
        <w:t>int</w:t>
      </w:r>
      <w:proofErr w:type="spellEnd"/>
      <w:r>
        <w:t xml:space="preserve"> trig, </w:t>
      </w:r>
      <w:proofErr w:type="spellStart"/>
      <w:r>
        <w:t>int</w:t>
      </w:r>
      <w:proofErr w:type="spellEnd"/>
      <w:r>
        <w:t xml:space="preserve"> echo)</w:t>
      </w:r>
    </w:p>
    <w:p w14:paraId="5C6AC1AB" w14:textId="77777777" w:rsidR="00AD5B26" w:rsidRDefault="008B4B9B">
      <w:pPr>
        <w:spacing w:after="0"/>
        <w:ind w:left="1440"/>
        <w:jc w:val="left"/>
      </w:pPr>
      <w:r>
        <w:t>{</w:t>
      </w:r>
    </w:p>
    <w:p w14:paraId="0694A041" w14:textId="77777777" w:rsidR="00AD5B26" w:rsidRDefault="008B4B9B">
      <w:pPr>
        <w:spacing w:after="0"/>
        <w:ind w:left="1440"/>
        <w:jc w:val="left"/>
      </w:pPr>
      <w:r>
        <w:t xml:space="preserve">  </w:t>
      </w:r>
      <w:proofErr w:type="spellStart"/>
      <w:r>
        <w:t>digitalWrite</w:t>
      </w:r>
      <w:proofErr w:type="spellEnd"/>
      <w:r>
        <w:t>(</w:t>
      </w:r>
      <w:proofErr w:type="spellStart"/>
      <w:proofErr w:type="gramStart"/>
      <w:r>
        <w:t>trig,LOW</w:t>
      </w:r>
      <w:proofErr w:type="spellEnd"/>
      <w:proofErr w:type="gramEnd"/>
      <w:r>
        <w:t>);</w:t>
      </w:r>
    </w:p>
    <w:p w14:paraId="0ED49D02" w14:textId="77777777" w:rsidR="00AD5B26" w:rsidRDefault="008B4B9B">
      <w:pPr>
        <w:spacing w:after="0"/>
        <w:ind w:left="1440"/>
        <w:jc w:val="left"/>
      </w:pPr>
      <w:r>
        <w:t xml:space="preserve">  </w:t>
      </w:r>
      <w:proofErr w:type="spellStart"/>
      <w:proofErr w:type="gramStart"/>
      <w:r>
        <w:t>delayMicroseconds</w:t>
      </w:r>
      <w:proofErr w:type="spellEnd"/>
      <w:r>
        <w:t>(</w:t>
      </w:r>
      <w:proofErr w:type="gramEnd"/>
      <w:r>
        <w:t>2);</w:t>
      </w:r>
    </w:p>
    <w:p w14:paraId="0D97FC78" w14:textId="77777777" w:rsidR="00AD5B26" w:rsidRDefault="008B4B9B">
      <w:pPr>
        <w:spacing w:after="0"/>
        <w:ind w:left="1440"/>
        <w:jc w:val="left"/>
      </w:pPr>
      <w:r>
        <w:t xml:space="preserve">  </w:t>
      </w:r>
      <w:proofErr w:type="spellStart"/>
      <w:r>
        <w:t>digitalWrite</w:t>
      </w:r>
      <w:proofErr w:type="spellEnd"/>
      <w:r>
        <w:t>(</w:t>
      </w:r>
      <w:proofErr w:type="spellStart"/>
      <w:proofErr w:type="gramStart"/>
      <w:r>
        <w:t>trig,HIGH</w:t>
      </w:r>
      <w:proofErr w:type="spellEnd"/>
      <w:proofErr w:type="gramEnd"/>
      <w:r>
        <w:t>);</w:t>
      </w:r>
    </w:p>
    <w:p w14:paraId="1ABD378D" w14:textId="77777777" w:rsidR="00AD5B26" w:rsidRDefault="008B4B9B">
      <w:pPr>
        <w:spacing w:after="0"/>
        <w:ind w:left="1440"/>
        <w:jc w:val="left"/>
      </w:pPr>
      <w:r>
        <w:t xml:space="preserve">  </w:t>
      </w:r>
      <w:proofErr w:type="spellStart"/>
      <w:proofErr w:type="gramStart"/>
      <w:r>
        <w:t>delayMicroseconds</w:t>
      </w:r>
      <w:proofErr w:type="spellEnd"/>
      <w:r>
        <w:t>(</w:t>
      </w:r>
      <w:proofErr w:type="gramEnd"/>
      <w:r>
        <w:t>20);</w:t>
      </w:r>
    </w:p>
    <w:p w14:paraId="6808D949" w14:textId="77777777" w:rsidR="00AD5B26" w:rsidRDefault="008B4B9B">
      <w:pPr>
        <w:spacing w:after="0"/>
        <w:ind w:left="1440"/>
        <w:jc w:val="left"/>
      </w:pPr>
      <w:r>
        <w:t xml:space="preserve">  </w:t>
      </w:r>
      <w:proofErr w:type="spellStart"/>
      <w:r>
        <w:t>digitalWrite</w:t>
      </w:r>
      <w:proofErr w:type="spellEnd"/>
      <w:r>
        <w:t>(</w:t>
      </w:r>
      <w:proofErr w:type="spellStart"/>
      <w:proofErr w:type="gramStart"/>
      <w:r>
        <w:t>trig,LOW</w:t>
      </w:r>
      <w:proofErr w:type="spellEnd"/>
      <w:proofErr w:type="gramEnd"/>
      <w:r>
        <w:t>);</w:t>
      </w:r>
    </w:p>
    <w:p w14:paraId="3684C725" w14:textId="77777777" w:rsidR="00AD5B26" w:rsidRDefault="008B4B9B">
      <w:pPr>
        <w:spacing w:after="0"/>
        <w:ind w:left="1440"/>
        <w:jc w:val="left"/>
      </w:pPr>
      <w:r>
        <w:t xml:space="preserve">  </w:t>
      </w:r>
      <w:proofErr w:type="spellStart"/>
      <w:r>
        <w:t>int</w:t>
      </w:r>
      <w:proofErr w:type="spellEnd"/>
      <w:r>
        <w:t xml:space="preserve"> pulse = </w:t>
      </w:r>
      <w:proofErr w:type="spellStart"/>
      <w:r>
        <w:t>pulseIn</w:t>
      </w:r>
      <w:proofErr w:type="spellEnd"/>
      <w:r>
        <w:t>(</w:t>
      </w:r>
      <w:proofErr w:type="spellStart"/>
      <w:proofErr w:type="gramStart"/>
      <w:r>
        <w:t>echo,HIGH</w:t>
      </w:r>
      <w:proofErr w:type="spellEnd"/>
      <w:proofErr w:type="gramEnd"/>
      <w:r>
        <w:t>);</w:t>
      </w:r>
    </w:p>
    <w:p w14:paraId="1ED8B96D" w14:textId="77777777" w:rsidR="00AD5B26" w:rsidRDefault="008B4B9B">
      <w:pPr>
        <w:spacing w:after="0"/>
        <w:ind w:left="1440"/>
        <w:jc w:val="left"/>
      </w:pPr>
      <w:r>
        <w:t xml:space="preserve">  </w:t>
      </w:r>
      <w:proofErr w:type="spellStart"/>
      <w:r>
        <w:t>int</w:t>
      </w:r>
      <w:proofErr w:type="spellEnd"/>
      <w:r>
        <w:t xml:space="preserve"> distance = pulse/58;</w:t>
      </w:r>
    </w:p>
    <w:p w14:paraId="7B4E3C0C" w14:textId="77777777" w:rsidR="00AD5B26" w:rsidRDefault="008B4B9B">
      <w:pPr>
        <w:spacing w:after="0"/>
        <w:ind w:left="1440"/>
        <w:jc w:val="left"/>
      </w:pPr>
      <w:r>
        <w:t xml:space="preserve">  return distance;</w:t>
      </w:r>
    </w:p>
    <w:p w14:paraId="03629412" w14:textId="77777777" w:rsidR="00AD5B26" w:rsidRDefault="008B4B9B">
      <w:pPr>
        <w:spacing w:after="0"/>
        <w:ind w:left="1440"/>
        <w:jc w:val="left"/>
      </w:pPr>
      <w:r>
        <w:t>}</w:t>
      </w:r>
    </w:p>
    <w:p w14:paraId="77D725D1" w14:textId="77777777" w:rsidR="00AD5B26" w:rsidRDefault="00AD5B26">
      <w:pPr>
        <w:spacing w:after="0"/>
        <w:ind w:left="1440"/>
        <w:jc w:val="left"/>
      </w:pPr>
    </w:p>
    <w:p w14:paraId="13D2B45F" w14:textId="77777777" w:rsidR="00AD5B26" w:rsidRDefault="008B4B9B">
      <w:pPr>
        <w:spacing w:after="0"/>
        <w:ind w:left="1440"/>
        <w:jc w:val="left"/>
      </w:pPr>
      <w:r>
        <w:t xml:space="preserve">//finds new </w:t>
      </w:r>
      <w:proofErr w:type="spellStart"/>
      <w:r>
        <w:t>pwm</w:t>
      </w:r>
      <w:proofErr w:type="spellEnd"/>
      <w:r>
        <w:t xml:space="preserve"> for related speed.</w:t>
      </w:r>
    </w:p>
    <w:p w14:paraId="155E544A" w14:textId="77777777" w:rsidR="00AD5B26" w:rsidRDefault="008B4B9B">
      <w:pPr>
        <w:spacing w:after="0"/>
        <w:ind w:left="1440"/>
        <w:jc w:val="left"/>
      </w:pPr>
      <w:proofErr w:type="spellStart"/>
      <w:r>
        <w:t>int</w:t>
      </w:r>
      <w:proofErr w:type="spellEnd"/>
      <w:r>
        <w:t xml:space="preserve"> </w:t>
      </w:r>
      <w:proofErr w:type="spellStart"/>
      <w:r>
        <w:t>finding_pwm_from_</w:t>
      </w:r>
      <w:proofErr w:type="gramStart"/>
      <w:r>
        <w:t>hell</w:t>
      </w:r>
      <w:proofErr w:type="spellEnd"/>
      <w:r>
        <w:t>(</w:t>
      </w:r>
      <w:proofErr w:type="spellStart"/>
      <w:proofErr w:type="gramEnd"/>
      <w:r>
        <w:t>int</w:t>
      </w:r>
      <w:proofErr w:type="spellEnd"/>
      <w:r>
        <w:t xml:space="preserve"> </w:t>
      </w:r>
      <w:proofErr w:type="spellStart"/>
      <w:r>
        <w:t>new_speed</w:t>
      </w:r>
      <w:proofErr w:type="spellEnd"/>
      <w:r>
        <w:t>)</w:t>
      </w:r>
    </w:p>
    <w:p w14:paraId="5ED46210" w14:textId="77777777" w:rsidR="00AD5B26" w:rsidRDefault="008B4B9B">
      <w:pPr>
        <w:spacing w:after="0"/>
        <w:ind w:left="1440"/>
        <w:jc w:val="left"/>
      </w:pPr>
      <w:r>
        <w:t>{</w:t>
      </w:r>
    </w:p>
    <w:p w14:paraId="14C2EF15" w14:textId="77777777" w:rsidR="00AD5B26" w:rsidRDefault="008B4B9B">
      <w:pPr>
        <w:spacing w:after="0"/>
        <w:ind w:left="1440"/>
        <w:jc w:val="left"/>
      </w:pPr>
      <w:r>
        <w:t xml:space="preserve">  </w:t>
      </w:r>
    </w:p>
    <w:p w14:paraId="155AC85B" w14:textId="77777777" w:rsidR="00AD5B26" w:rsidRDefault="008B4B9B">
      <w:pPr>
        <w:spacing w:after="0"/>
        <w:ind w:left="1440"/>
        <w:jc w:val="left"/>
      </w:pPr>
      <w:r>
        <w:t xml:space="preserve">  </w:t>
      </w:r>
      <w:proofErr w:type="spellStart"/>
      <w:r>
        <w:t>speed_for_car</w:t>
      </w:r>
      <w:proofErr w:type="spellEnd"/>
      <w:r>
        <w:t xml:space="preserve"> = </w:t>
      </w:r>
      <w:proofErr w:type="spellStart"/>
      <w:r>
        <w:t>new_speed</w:t>
      </w:r>
      <w:proofErr w:type="spellEnd"/>
      <w:r>
        <w:t xml:space="preserve"> / 1000;</w:t>
      </w:r>
    </w:p>
    <w:p w14:paraId="56C508B9" w14:textId="77777777" w:rsidR="00AD5B26" w:rsidRDefault="008B4B9B">
      <w:pPr>
        <w:spacing w:after="0"/>
        <w:ind w:left="1440"/>
        <w:jc w:val="left"/>
      </w:pPr>
      <w:r>
        <w:t xml:space="preserve">  </w:t>
      </w:r>
    </w:p>
    <w:p w14:paraId="5FEC8DDA" w14:textId="77777777" w:rsidR="00AD5B26" w:rsidRDefault="008B4B9B">
      <w:pPr>
        <w:spacing w:after="0"/>
        <w:ind w:left="1440"/>
        <w:jc w:val="left"/>
      </w:pPr>
      <w:r>
        <w:t xml:space="preserve">  </w:t>
      </w:r>
      <w:proofErr w:type="spellStart"/>
      <w:r>
        <w:t>pos</w:t>
      </w:r>
      <w:proofErr w:type="spellEnd"/>
      <w:r>
        <w:t xml:space="preserve"> = (</w:t>
      </w:r>
      <w:proofErr w:type="spellStart"/>
      <w:r>
        <w:t>new_speed</w:t>
      </w:r>
      <w:proofErr w:type="spellEnd"/>
      <w:r>
        <w:t xml:space="preserve"> / 10) - (</w:t>
      </w:r>
      <w:proofErr w:type="spellStart"/>
      <w:r>
        <w:t>speed_for_car</w:t>
      </w:r>
      <w:proofErr w:type="spellEnd"/>
      <w:r>
        <w:t xml:space="preserve"> * 100</w:t>
      </w:r>
      <w:proofErr w:type="gramStart"/>
      <w:r>
        <w:t xml:space="preserve">);   </w:t>
      </w:r>
      <w:proofErr w:type="gramEnd"/>
      <w:r>
        <w:t xml:space="preserve"> //here to find the </w:t>
      </w:r>
      <w:proofErr w:type="spellStart"/>
      <w:r>
        <w:t>pos</w:t>
      </w:r>
      <w:proofErr w:type="spellEnd"/>
      <w:r>
        <w:t xml:space="preserve"> at look-up table</w:t>
      </w:r>
    </w:p>
    <w:p w14:paraId="110ACC93" w14:textId="77777777" w:rsidR="00AD5B26" w:rsidRDefault="008B4B9B">
      <w:pPr>
        <w:spacing w:after="0"/>
        <w:ind w:left="1440"/>
        <w:jc w:val="left"/>
      </w:pPr>
      <w:r>
        <w:t xml:space="preserve">  </w:t>
      </w:r>
    </w:p>
    <w:p w14:paraId="6656D7DA" w14:textId="77777777" w:rsidR="00AD5B26" w:rsidRDefault="008B4B9B">
      <w:pPr>
        <w:spacing w:after="0"/>
        <w:ind w:left="1440"/>
        <w:jc w:val="left"/>
      </w:pPr>
      <w:r>
        <w:t xml:space="preserve">  </w:t>
      </w:r>
      <w:proofErr w:type="spellStart"/>
      <w:r>
        <w:t>new_pwm</w:t>
      </w:r>
      <w:proofErr w:type="spellEnd"/>
      <w:r>
        <w:t xml:space="preserve"> = </w:t>
      </w:r>
      <w:proofErr w:type="spellStart"/>
      <w:r>
        <w:t>pwm</w:t>
      </w:r>
      <w:proofErr w:type="spellEnd"/>
      <w:r>
        <w:t>[</w:t>
      </w:r>
      <w:proofErr w:type="spellStart"/>
      <w:r>
        <w:t>pos</w:t>
      </w:r>
      <w:proofErr w:type="spellEnd"/>
      <w:r>
        <w:t>];</w:t>
      </w:r>
    </w:p>
    <w:p w14:paraId="2CA3A5BB" w14:textId="77777777" w:rsidR="00AD5B26" w:rsidRDefault="008B4B9B">
      <w:pPr>
        <w:spacing w:after="0"/>
        <w:ind w:left="1440"/>
        <w:jc w:val="left"/>
      </w:pPr>
      <w:r>
        <w:t xml:space="preserve">  </w:t>
      </w:r>
    </w:p>
    <w:p w14:paraId="1D19C11D" w14:textId="77777777" w:rsidR="00AD5B26" w:rsidRDefault="008B4B9B">
      <w:pPr>
        <w:spacing w:after="0"/>
        <w:ind w:left="1440"/>
        <w:jc w:val="left"/>
      </w:pPr>
      <w:r>
        <w:t xml:space="preserve">  return </w:t>
      </w:r>
      <w:proofErr w:type="spellStart"/>
      <w:r>
        <w:t>new_pwm</w:t>
      </w:r>
      <w:proofErr w:type="spellEnd"/>
      <w:r>
        <w:t>;</w:t>
      </w:r>
    </w:p>
    <w:p w14:paraId="001248A3" w14:textId="77777777" w:rsidR="00AD5B26" w:rsidRDefault="008B4B9B">
      <w:pPr>
        <w:spacing w:after="0"/>
        <w:ind w:left="1440"/>
        <w:jc w:val="left"/>
      </w:pPr>
      <w:r>
        <w:t>}</w:t>
      </w:r>
    </w:p>
    <w:p w14:paraId="5879332F" w14:textId="77777777" w:rsidR="00AD5B26" w:rsidRDefault="00AD5B26">
      <w:pPr>
        <w:spacing w:after="0"/>
        <w:ind w:left="1440"/>
        <w:jc w:val="left"/>
      </w:pPr>
    </w:p>
    <w:p w14:paraId="3CAD8517" w14:textId="77777777" w:rsidR="00AD5B26" w:rsidRDefault="00AD5B26">
      <w:pPr>
        <w:spacing w:after="0"/>
        <w:ind w:left="1440"/>
        <w:jc w:val="left"/>
      </w:pPr>
    </w:p>
    <w:p w14:paraId="67D7A3DC" w14:textId="77777777" w:rsidR="00AD5B26" w:rsidRDefault="00AD5B26">
      <w:pPr>
        <w:spacing w:after="0"/>
        <w:ind w:left="1440"/>
        <w:jc w:val="left"/>
      </w:pPr>
    </w:p>
    <w:p w14:paraId="56B62D53" w14:textId="77777777" w:rsidR="00AD5B26" w:rsidRDefault="00AD5B26">
      <w:pPr>
        <w:spacing w:after="0"/>
        <w:ind w:left="1440"/>
        <w:jc w:val="left"/>
      </w:pPr>
    </w:p>
    <w:p w14:paraId="25F5B367" w14:textId="77777777" w:rsidR="00AD5B26" w:rsidRDefault="00AD5B26">
      <w:pPr>
        <w:spacing w:after="0"/>
        <w:ind w:left="1440"/>
        <w:jc w:val="left"/>
      </w:pPr>
    </w:p>
    <w:p w14:paraId="5DF03F9F" w14:textId="77777777" w:rsidR="00AD5B26" w:rsidRDefault="008B4B9B">
      <w:pPr>
        <w:spacing w:after="0"/>
        <w:ind w:left="1440"/>
        <w:jc w:val="left"/>
      </w:pPr>
      <w:r>
        <w:t>//collision calculation &amp; new speed determination function</w:t>
      </w:r>
    </w:p>
    <w:p w14:paraId="64C5A25B" w14:textId="77777777" w:rsidR="00AD5B26" w:rsidRDefault="008B4B9B">
      <w:pPr>
        <w:spacing w:after="0"/>
        <w:ind w:left="1440"/>
        <w:jc w:val="left"/>
      </w:pPr>
      <w:proofErr w:type="spellStart"/>
      <w:r>
        <w:t>int</w:t>
      </w:r>
      <w:proofErr w:type="spellEnd"/>
      <w:r>
        <w:t xml:space="preserve"> </w:t>
      </w:r>
      <w:proofErr w:type="spellStart"/>
      <w:r>
        <w:t>collision_</w:t>
      </w:r>
      <w:proofErr w:type="gramStart"/>
      <w:r>
        <w:t>calc</w:t>
      </w:r>
      <w:proofErr w:type="spellEnd"/>
      <w:r>
        <w:t>(</w:t>
      </w:r>
      <w:proofErr w:type="spellStart"/>
      <w:proofErr w:type="gramEnd"/>
      <w:r>
        <w:t>int</w:t>
      </w:r>
      <w:proofErr w:type="spellEnd"/>
      <w:r>
        <w:t xml:space="preserve"> </w:t>
      </w:r>
      <w:proofErr w:type="spellStart"/>
      <w:r>
        <w:t>a_spe</w:t>
      </w:r>
      <w:proofErr w:type="spellEnd"/>
      <w:r>
        <w:t xml:space="preserve">, </w:t>
      </w:r>
      <w:proofErr w:type="spellStart"/>
      <w:r>
        <w:t>int</w:t>
      </w:r>
      <w:proofErr w:type="spellEnd"/>
      <w:r>
        <w:t xml:space="preserve"> </w:t>
      </w:r>
      <w:proofErr w:type="spellStart"/>
      <w:r>
        <w:t>b_spe</w:t>
      </w:r>
      <w:proofErr w:type="spellEnd"/>
      <w:r>
        <w:t xml:space="preserve">, </w:t>
      </w:r>
      <w:proofErr w:type="spellStart"/>
      <w:r>
        <w:t>int</w:t>
      </w:r>
      <w:proofErr w:type="spellEnd"/>
      <w:r>
        <w:t xml:space="preserve"> </w:t>
      </w:r>
      <w:proofErr w:type="spellStart"/>
      <w:r>
        <w:t>c_spe</w:t>
      </w:r>
      <w:proofErr w:type="spellEnd"/>
      <w:r>
        <w:t xml:space="preserve">, </w:t>
      </w:r>
      <w:proofErr w:type="spellStart"/>
      <w:r>
        <w:t>int</w:t>
      </w:r>
      <w:proofErr w:type="spellEnd"/>
      <w:r>
        <w:t xml:space="preserve"> </w:t>
      </w:r>
      <w:proofErr w:type="spellStart"/>
      <w:r>
        <w:t>a_dis</w:t>
      </w:r>
      <w:proofErr w:type="spellEnd"/>
      <w:r>
        <w:t xml:space="preserve">, </w:t>
      </w:r>
      <w:proofErr w:type="spellStart"/>
      <w:r>
        <w:t>int</w:t>
      </w:r>
      <w:proofErr w:type="spellEnd"/>
      <w:r>
        <w:t xml:space="preserve"> </w:t>
      </w:r>
      <w:proofErr w:type="spellStart"/>
      <w:r>
        <w:t>b_dis,int</w:t>
      </w:r>
      <w:proofErr w:type="spellEnd"/>
      <w:r>
        <w:t xml:space="preserve"> </w:t>
      </w:r>
      <w:proofErr w:type="spellStart"/>
      <w:r>
        <w:t>c_dis</w:t>
      </w:r>
      <w:proofErr w:type="spellEnd"/>
      <w:r>
        <w:t>)</w:t>
      </w:r>
    </w:p>
    <w:p w14:paraId="0CF276F8" w14:textId="77777777" w:rsidR="00AD5B26" w:rsidRDefault="008B4B9B">
      <w:pPr>
        <w:spacing w:after="0"/>
        <w:ind w:left="1440"/>
        <w:jc w:val="left"/>
      </w:pPr>
      <w:r>
        <w:t>{</w:t>
      </w:r>
    </w:p>
    <w:p w14:paraId="4CCACFE0" w14:textId="77777777" w:rsidR="00AD5B26" w:rsidRDefault="008B4B9B">
      <w:pPr>
        <w:spacing w:after="0"/>
        <w:ind w:left="1440"/>
        <w:jc w:val="left"/>
      </w:pPr>
      <w:r>
        <w:t xml:space="preserve">  double </w:t>
      </w:r>
      <w:proofErr w:type="spellStart"/>
      <w:r>
        <w:t>ti_a</w:t>
      </w:r>
      <w:proofErr w:type="spellEnd"/>
      <w:r>
        <w:t xml:space="preserve">, </w:t>
      </w:r>
      <w:proofErr w:type="spellStart"/>
      <w:r>
        <w:t>ti_b</w:t>
      </w:r>
      <w:proofErr w:type="spellEnd"/>
      <w:r>
        <w:t xml:space="preserve">, </w:t>
      </w:r>
      <w:proofErr w:type="spellStart"/>
      <w:r>
        <w:t>ti_c</w:t>
      </w:r>
      <w:proofErr w:type="spellEnd"/>
      <w:r>
        <w:t xml:space="preserve">, col_1, col_2, </w:t>
      </w:r>
      <w:proofErr w:type="spellStart"/>
      <w:r>
        <w:t>c_s</w:t>
      </w:r>
      <w:proofErr w:type="spellEnd"/>
      <w:r>
        <w:t xml:space="preserve">, </w:t>
      </w:r>
      <w:proofErr w:type="spellStart"/>
      <w:r>
        <w:t>c_d</w:t>
      </w:r>
      <w:proofErr w:type="spellEnd"/>
      <w:r>
        <w:t xml:space="preserve">, </w:t>
      </w:r>
      <w:proofErr w:type="spellStart"/>
      <w:r>
        <w:t>a_s</w:t>
      </w:r>
      <w:proofErr w:type="spellEnd"/>
      <w:r>
        <w:t xml:space="preserve">, </w:t>
      </w:r>
      <w:proofErr w:type="spellStart"/>
      <w:r>
        <w:t>a_d</w:t>
      </w:r>
      <w:proofErr w:type="spellEnd"/>
      <w:r>
        <w:t xml:space="preserve">, </w:t>
      </w:r>
      <w:proofErr w:type="spellStart"/>
      <w:r>
        <w:t>b_s</w:t>
      </w:r>
      <w:proofErr w:type="spellEnd"/>
      <w:r>
        <w:t xml:space="preserve">, </w:t>
      </w:r>
      <w:proofErr w:type="spellStart"/>
      <w:r>
        <w:t>b_d</w:t>
      </w:r>
      <w:proofErr w:type="spellEnd"/>
      <w:r>
        <w:t>;</w:t>
      </w:r>
    </w:p>
    <w:p w14:paraId="1B959EAB" w14:textId="77777777" w:rsidR="00AD5B26" w:rsidRDefault="008B4B9B">
      <w:pPr>
        <w:spacing w:after="0"/>
        <w:ind w:left="1440"/>
        <w:jc w:val="left"/>
      </w:pPr>
      <w:r>
        <w:t xml:space="preserve">  </w:t>
      </w:r>
      <w:proofErr w:type="spellStart"/>
      <w:r>
        <w:t>c_s</w:t>
      </w:r>
      <w:proofErr w:type="spellEnd"/>
      <w:r>
        <w:t xml:space="preserve"> = </w:t>
      </w:r>
      <w:proofErr w:type="spellStart"/>
      <w:r>
        <w:t>c_spe</w:t>
      </w:r>
      <w:proofErr w:type="spellEnd"/>
      <w:r>
        <w:t>;</w:t>
      </w:r>
    </w:p>
    <w:p w14:paraId="55F4B4E0" w14:textId="77777777" w:rsidR="00AD5B26" w:rsidRDefault="008B4B9B">
      <w:pPr>
        <w:spacing w:after="0"/>
        <w:ind w:left="1440"/>
        <w:jc w:val="left"/>
      </w:pPr>
      <w:r>
        <w:t xml:space="preserve">  </w:t>
      </w:r>
      <w:proofErr w:type="spellStart"/>
      <w:r>
        <w:t>c_d</w:t>
      </w:r>
      <w:proofErr w:type="spellEnd"/>
      <w:r>
        <w:t xml:space="preserve"> = </w:t>
      </w:r>
      <w:proofErr w:type="spellStart"/>
      <w:r>
        <w:t>c_dis</w:t>
      </w:r>
      <w:proofErr w:type="spellEnd"/>
      <w:r>
        <w:t>;</w:t>
      </w:r>
    </w:p>
    <w:p w14:paraId="27CBDC67" w14:textId="77777777" w:rsidR="00AD5B26" w:rsidRDefault="008B4B9B">
      <w:pPr>
        <w:spacing w:after="0"/>
        <w:ind w:left="1440"/>
        <w:jc w:val="left"/>
      </w:pPr>
      <w:r>
        <w:t xml:space="preserve">  </w:t>
      </w:r>
      <w:proofErr w:type="spellStart"/>
      <w:r>
        <w:t>a_s</w:t>
      </w:r>
      <w:proofErr w:type="spellEnd"/>
      <w:r>
        <w:t xml:space="preserve"> = </w:t>
      </w:r>
      <w:proofErr w:type="spellStart"/>
      <w:r>
        <w:t>a_spe</w:t>
      </w:r>
      <w:proofErr w:type="spellEnd"/>
      <w:r>
        <w:t>;</w:t>
      </w:r>
    </w:p>
    <w:p w14:paraId="52D32BE4" w14:textId="77777777" w:rsidR="00AD5B26" w:rsidRDefault="008B4B9B">
      <w:pPr>
        <w:spacing w:after="0"/>
        <w:ind w:left="1440"/>
        <w:jc w:val="left"/>
      </w:pPr>
      <w:r>
        <w:t xml:space="preserve">  </w:t>
      </w:r>
      <w:proofErr w:type="spellStart"/>
      <w:r>
        <w:t>a_d</w:t>
      </w:r>
      <w:proofErr w:type="spellEnd"/>
      <w:r>
        <w:t xml:space="preserve"> = </w:t>
      </w:r>
      <w:proofErr w:type="spellStart"/>
      <w:r>
        <w:t>a_dis</w:t>
      </w:r>
      <w:proofErr w:type="spellEnd"/>
      <w:r>
        <w:t>;</w:t>
      </w:r>
    </w:p>
    <w:p w14:paraId="0A47A6D1" w14:textId="77777777" w:rsidR="00AD5B26" w:rsidRDefault="008B4B9B">
      <w:pPr>
        <w:spacing w:after="0"/>
        <w:ind w:left="1440"/>
        <w:jc w:val="left"/>
      </w:pPr>
      <w:r>
        <w:t xml:space="preserve">  </w:t>
      </w:r>
      <w:proofErr w:type="spellStart"/>
      <w:r>
        <w:t>b_s</w:t>
      </w:r>
      <w:proofErr w:type="spellEnd"/>
      <w:r>
        <w:t xml:space="preserve"> = </w:t>
      </w:r>
      <w:proofErr w:type="spellStart"/>
      <w:r>
        <w:t>b_spe</w:t>
      </w:r>
      <w:proofErr w:type="spellEnd"/>
      <w:r>
        <w:t>;</w:t>
      </w:r>
    </w:p>
    <w:p w14:paraId="79D7635C" w14:textId="77777777" w:rsidR="00AD5B26" w:rsidRDefault="008B4B9B">
      <w:pPr>
        <w:spacing w:after="0"/>
        <w:ind w:left="1440"/>
        <w:jc w:val="left"/>
      </w:pPr>
      <w:r>
        <w:t xml:space="preserve">  </w:t>
      </w:r>
      <w:proofErr w:type="spellStart"/>
      <w:r>
        <w:t>b_d</w:t>
      </w:r>
      <w:proofErr w:type="spellEnd"/>
      <w:r>
        <w:t xml:space="preserve"> = </w:t>
      </w:r>
      <w:proofErr w:type="spellStart"/>
      <w:r>
        <w:t>b_dis</w:t>
      </w:r>
      <w:proofErr w:type="spellEnd"/>
      <w:r>
        <w:t>;</w:t>
      </w:r>
    </w:p>
    <w:p w14:paraId="570BAC8B" w14:textId="77777777" w:rsidR="00AD5B26" w:rsidRDefault="008B4B9B">
      <w:pPr>
        <w:spacing w:after="0"/>
        <w:ind w:left="1440"/>
        <w:jc w:val="left"/>
      </w:pPr>
      <w:r>
        <w:t xml:space="preserve">  </w:t>
      </w:r>
      <w:proofErr w:type="spellStart"/>
      <w:r>
        <w:t>ti_a</w:t>
      </w:r>
      <w:proofErr w:type="spellEnd"/>
      <w:r>
        <w:t xml:space="preserve"> = </w:t>
      </w:r>
      <w:proofErr w:type="spellStart"/>
      <w:r>
        <w:t>a_d</w:t>
      </w:r>
      <w:proofErr w:type="spellEnd"/>
      <w:r>
        <w:t>/</w:t>
      </w:r>
      <w:proofErr w:type="spellStart"/>
      <w:r>
        <w:t>a_s</w:t>
      </w:r>
      <w:proofErr w:type="spellEnd"/>
      <w:r>
        <w:t>;</w:t>
      </w:r>
    </w:p>
    <w:p w14:paraId="75E72E87" w14:textId="77777777" w:rsidR="00AD5B26" w:rsidRDefault="008B4B9B">
      <w:pPr>
        <w:spacing w:after="0"/>
        <w:ind w:left="1440"/>
        <w:jc w:val="left"/>
      </w:pPr>
      <w:r>
        <w:t xml:space="preserve">  </w:t>
      </w:r>
      <w:proofErr w:type="spellStart"/>
      <w:r>
        <w:t>ti_b</w:t>
      </w:r>
      <w:proofErr w:type="spellEnd"/>
      <w:r>
        <w:t xml:space="preserve"> = </w:t>
      </w:r>
      <w:proofErr w:type="spellStart"/>
      <w:r>
        <w:t>b_d</w:t>
      </w:r>
      <w:proofErr w:type="spellEnd"/>
      <w:r>
        <w:t>/</w:t>
      </w:r>
      <w:proofErr w:type="spellStart"/>
      <w:r>
        <w:t>b_s</w:t>
      </w:r>
      <w:proofErr w:type="spellEnd"/>
      <w:r>
        <w:t>;</w:t>
      </w:r>
    </w:p>
    <w:p w14:paraId="40F0EFAC" w14:textId="77777777" w:rsidR="00AD5B26" w:rsidRDefault="008B4B9B">
      <w:pPr>
        <w:spacing w:after="0"/>
        <w:ind w:left="1440"/>
        <w:jc w:val="left"/>
      </w:pPr>
      <w:r>
        <w:t xml:space="preserve">  </w:t>
      </w:r>
      <w:proofErr w:type="spellStart"/>
      <w:r>
        <w:t>ti_c</w:t>
      </w:r>
      <w:proofErr w:type="spellEnd"/>
      <w:r>
        <w:t xml:space="preserve"> = </w:t>
      </w:r>
      <w:proofErr w:type="spellStart"/>
      <w:r>
        <w:t>c_d</w:t>
      </w:r>
      <w:proofErr w:type="spellEnd"/>
      <w:r>
        <w:t>/</w:t>
      </w:r>
      <w:proofErr w:type="spellStart"/>
      <w:r>
        <w:t>c_s</w:t>
      </w:r>
      <w:proofErr w:type="spellEnd"/>
      <w:r>
        <w:t>;</w:t>
      </w:r>
    </w:p>
    <w:p w14:paraId="7627726C" w14:textId="77777777" w:rsidR="00AD5B26" w:rsidRDefault="008B4B9B">
      <w:pPr>
        <w:spacing w:after="0"/>
        <w:ind w:left="1440"/>
        <w:jc w:val="left"/>
      </w:pPr>
      <w:r>
        <w:t xml:space="preserve">  col_1 = </w:t>
      </w:r>
      <w:proofErr w:type="spellStart"/>
      <w:r>
        <w:t>ti_a</w:t>
      </w:r>
      <w:proofErr w:type="spellEnd"/>
      <w:r>
        <w:t xml:space="preserve"> - </w:t>
      </w:r>
      <w:proofErr w:type="spellStart"/>
      <w:r>
        <w:t>ti_b</w:t>
      </w:r>
      <w:proofErr w:type="spellEnd"/>
      <w:r>
        <w:t>;</w:t>
      </w:r>
    </w:p>
    <w:p w14:paraId="625D8A60" w14:textId="77777777" w:rsidR="00AD5B26" w:rsidRDefault="008B4B9B">
      <w:pPr>
        <w:spacing w:after="0"/>
        <w:ind w:left="1440"/>
        <w:jc w:val="left"/>
      </w:pPr>
      <w:r>
        <w:t xml:space="preserve">  col_2 = </w:t>
      </w:r>
      <w:proofErr w:type="spellStart"/>
      <w:r>
        <w:t>ti_c</w:t>
      </w:r>
      <w:proofErr w:type="spellEnd"/>
      <w:r>
        <w:t xml:space="preserve"> - </w:t>
      </w:r>
      <w:proofErr w:type="spellStart"/>
      <w:r>
        <w:t>ti_b</w:t>
      </w:r>
      <w:proofErr w:type="spellEnd"/>
      <w:r>
        <w:t>;</w:t>
      </w:r>
    </w:p>
    <w:p w14:paraId="39926981" w14:textId="77777777" w:rsidR="00AD5B26" w:rsidRDefault="008B4B9B">
      <w:pPr>
        <w:spacing w:after="0"/>
        <w:ind w:left="1440"/>
        <w:jc w:val="left"/>
      </w:pPr>
      <w:r>
        <w:t xml:space="preserve">  </w:t>
      </w:r>
    </w:p>
    <w:p w14:paraId="40E65188" w14:textId="77777777" w:rsidR="00AD5B26" w:rsidRDefault="008B4B9B">
      <w:pPr>
        <w:spacing w:after="0"/>
        <w:ind w:left="1440"/>
        <w:jc w:val="left"/>
      </w:pPr>
      <w:r>
        <w:t xml:space="preserve">  col_1 = abs(col_1);</w:t>
      </w:r>
    </w:p>
    <w:p w14:paraId="5ED295D0" w14:textId="77777777" w:rsidR="00AD5B26" w:rsidRDefault="008B4B9B">
      <w:pPr>
        <w:spacing w:after="0"/>
        <w:ind w:left="1440"/>
        <w:jc w:val="left"/>
      </w:pPr>
      <w:r>
        <w:t xml:space="preserve">  col_2 = abs(col_2);</w:t>
      </w:r>
    </w:p>
    <w:p w14:paraId="4FCA2A5F" w14:textId="77777777" w:rsidR="00AD5B26" w:rsidRDefault="008B4B9B">
      <w:pPr>
        <w:spacing w:after="0"/>
        <w:ind w:left="1440"/>
        <w:jc w:val="left"/>
      </w:pPr>
      <w:r>
        <w:t xml:space="preserve">  </w:t>
      </w:r>
    </w:p>
    <w:p w14:paraId="19C8683D" w14:textId="77777777" w:rsidR="00AD5B26" w:rsidRDefault="008B4B9B">
      <w:pPr>
        <w:spacing w:after="0"/>
        <w:ind w:left="1440"/>
        <w:jc w:val="left"/>
      </w:pPr>
      <w:r>
        <w:t xml:space="preserve">  if (col_1 &lt; 2)</w:t>
      </w:r>
    </w:p>
    <w:p w14:paraId="3853AAF3" w14:textId="77777777" w:rsidR="00AD5B26" w:rsidRDefault="008B4B9B">
      <w:pPr>
        <w:spacing w:after="0"/>
        <w:ind w:left="1440"/>
        <w:jc w:val="left"/>
      </w:pPr>
      <w:r>
        <w:t xml:space="preserve">  {</w:t>
      </w:r>
    </w:p>
    <w:p w14:paraId="7CD20E5B" w14:textId="77777777" w:rsidR="00AD5B26" w:rsidRDefault="008B4B9B">
      <w:pPr>
        <w:spacing w:after="0"/>
        <w:ind w:left="1440"/>
        <w:jc w:val="left"/>
      </w:pPr>
      <w:r>
        <w:t xml:space="preserve">    col_2 = </w:t>
      </w:r>
      <w:proofErr w:type="spellStart"/>
      <w:r>
        <w:t>ti_c</w:t>
      </w:r>
      <w:proofErr w:type="spellEnd"/>
      <w:r>
        <w:t xml:space="preserve"> - (</w:t>
      </w:r>
      <w:proofErr w:type="spellStart"/>
      <w:r>
        <w:t>ti_b</w:t>
      </w:r>
      <w:proofErr w:type="spellEnd"/>
      <w:r>
        <w:t xml:space="preserve"> + 1);</w:t>
      </w:r>
    </w:p>
    <w:p w14:paraId="217DB059" w14:textId="77777777" w:rsidR="00AD5B26" w:rsidRDefault="008B4B9B">
      <w:pPr>
        <w:spacing w:after="0"/>
        <w:ind w:left="1440"/>
        <w:jc w:val="left"/>
      </w:pPr>
      <w:r>
        <w:t xml:space="preserve">    col_2 = abs(col_2);</w:t>
      </w:r>
    </w:p>
    <w:p w14:paraId="6DE30066" w14:textId="77777777" w:rsidR="00AD5B26" w:rsidRDefault="008B4B9B">
      <w:pPr>
        <w:spacing w:after="0"/>
        <w:ind w:left="1440"/>
        <w:jc w:val="left"/>
      </w:pPr>
      <w:r>
        <w:t xml:space="preserve">    if (col_2 &lt; 2)</w:t>
      </w:r>
    </w:p>
    <w:p w14:paraId="3893407E" w14:textId="77777777" w:rsidR="00AD5B26" w:rsidRDefault="008B4B9B">
      <w:pPr>
        <w:spacing w:after="0"/>
        <w:ind w:left="1440"/>
        <w:jc w:val="left"/>
      </w:pPr>
      <w:r>
        <w:t xml:space="preserve">    {</w:t>
      </w:r>
    </w:p>
    <w:p w14:paraId="041DE9EF" w14:textId="77777777" w:rsidR="00AD5B26" w:rsidRDefault="008B4B9B">
      <w:pPr>
        <w:spacing w:after="0"/>
        <w:ind w:left="1440"/>
        <w:jc w:val="left"/>
      </w:pPr>
      <w:r>
        <w:t xml:space="preserve">      </w:t>
      </w:r>
      <w:proofErr w:type="spellStart"/>
      <w:r>
        <w:t>new_speed</w:t>
      </w:r>
      <w:proofErr w:type="spellEnd"/>
      <w:r>
        <w:t xml:space="preserve"> = ((</w:t>
      </w:r>
      <w:proofErr w:type="spellStart"/>
      <w:r>
        <w:t>a_dis</w:t>
      </w:r>
      <w:proofErr w:type="spellEnd"/>
      <w:proofErr w:type="gramStart"/>
      <w:r>
        <w:t>/(</w:t>
      </w:r>
      <w:proofErr w:type="spellStart"/>
      <w:proofErr w:type="gramEnd"/>
      <w:r>
        <w:t>ti_a</w:t>
      </w:r>
      <w:proofErr w:type="spellEnd"/>
      <w:r>
        <w:t xml:space="preserve"> - 1)) + 1000);</w:t>
      </w:r>
    </w:p>
    <w:p w14:paraId="0AA4263B" w14:textId="77777777" w:rsidR="00AD5B26" w:rsidRDefault="008B4B9B">
      <w:pPr>
        <w:spacing w:after="0"/>
        <w:ind w:left="1440"/>
        <w:jc w:val="left"/>
      </w:pPr>
      <w:r>
        <w:t xml:space="preserve">    }</w:t>
      </w:r>
    </w:p>
    <w:p w14:paraId="565B65F2" w14:textId="77777777" w:rsidR="00AD5B26" w:rsidRDefault="008B4B9B">
      <w:pPr>
        <w:spacing w:after="0"/>
        <w:ind w:left="1440"/>
        <w:jc w:val="left"/>
      </w:pPr>
      <w:r>
        <w:t xml:space="preserve">    else</w:t>
      </w:r>
    </w:p>
    <w:p w14:paraId="0B62DDD1" w14:textId="77777777" w:rsidR="00AD5B26" w:rsidRDefault="008B4B9B">
      <w:pPr>
        <w:spacing w:after="0"/>
        <w:ind w:left="1440"/>
        <w:jc w:val="left"/>
      </w:pPr>
      <w:r>
        <w:t xml:space="preserve">    {</w:t>
      </w:r>
    </w:p>
    <w:p w14:paraId="6AE459CA" w14:textId="77777777" w:rsidR="00AD5B26" w:rsidRDefault="008B4B9B">
      <w:pPr>
        <w:spacing w:after="0"/>
        <w:ind w:left="1440"/>
        <w:jc w:val="left"/>
      </w:pPr>
      <w:r>
        <w:t xml:space="preserve">      </w:t>
      </w:r>
      <w:proofErr w:type="spellStart"/>
      <w:r>
        <w:t>new_speed</w:t>
      </w:r>
      <w:proofErr w:type="spellEnd"/>
      <w:r>
        <w:t xml:space="preserve"> = ((</w:t>
      </w:r>
      <w:proofErr w:type="spellStart"/>
      <w:r>
        <w:t>b_dis</w:t>
      </w:r>
      <w:proofErr w:type="spellEnd"/>
      <w:proofErr w:type="gramStart"/>
      <w:r>
        <w:t>/(</w:t>
      </w:r>
      <w:proofErr w:type="spellStart"/>
      <w:proofErr w:type="gramEnd"/>
      <w:r>
        <w:t>ti_b</w:t>
      </w:r>
      <w:proofErr w:type="spellEnd"/>
      <w:r>
        <w:t>+ 1)) + 2000);</w:t>
      </w:r>
    </w:p>
    <w:p w14:paraId="5555836E" w14:textId="77777777" w:rsidR="00AD5B26" w:rsidRDefault="008B4B9B">
      <w:pPr>
        <w:spacing w:after="0"/>
        <w:ind w:left="1440"/>
        <w:jc w:val="left"/>
      </w:pPr>
      <w:r>
        <w:t xml:space="preserve">    }</w:t>
      </w:r>
    </w:p>
    <w:p w14:paraId="4CA00646" w14:textId="77777777" w:rsidR="00AD5B26" w:rsidRDefault="008B4B9B">
      <w:pPr>
        <w:spacing w:after="0"/>
        <w:ind w:left="1440"/>
        <w:jc w:val="left"/>
      </w:pPr>
      <w:r>
        <w:t xml:space="preserve">  }</w:t>
      </w:r>
    </w:p>
    <w:p w14:paraId="321D9A2D" w14:textId="77777777" w:rsidR="00AD5B26" w:rsidRDefault="008B4B9B">
      <w:pPr>
        <w:spacing w:after="0"/>
        <w:ind w:left="1440"/>
        <w:jc w:val="left"/>
      </w:pPr>
      <w:r>
        <w:t xml:space="preserve">  </w:t>
      </w:r>
    </w:p>
    <w:p w14:paraId="34B075A8" w14:textId="77777777" w:rsidR="00AD5B26" w:rsidRDefault="008B4B9B">
      <w:pPr>
        <w:spacing w:after="0"/>
        <w:ind w:left="1440"/>
        <w:jc w:val="left"/>
      </w:pPr>
      <w:r>
        <w:t xml:space="preserve">  else </w:t>
      </w:r>
      <w:proofErr w:type="gramStart"/>
      <w:r>
        <w:t>if( col</w:t>
      </w:r>
      <w:proofErr w:type="gramEnd"/>
      <w:r>
        <w:t>_2 &lt; 2)</w:t>
      </w:r>
    </w:p>
    <w:p w14:paraId="709E888B" w14:textId="77777777" w:rsidR="00AD5B26" w:rsidRDefault="008B4B9B">
      <w:pPr>
        <w:spacing w:after="0"/>
        <w:ind w:left="1440"/>
        <w:jc w:val="left"/>
      </w:pPr>
      <w:r>
        <w:t xml:space="preserve">   {</w:t>
      </w:r>
    </w:p>
    <w:p w14:paraId="0CE92686" w14:textId="77777777" w:rsidR="00AD5B26" w:rsidRDefault="008B4B9B">
      <w:pPr>
        <w:spacing w:after="0"/>
        <w:ind w:left="1440"/>
        <w:jc w:val="left"/>
      </w:pPr>
      <w:r>
        <w:t xml:space="preserve">   col_1 = </w:t>
      </w:r>
      <w:proofErr w:type="spellStart"/>
      <w:r>
        <w:t>ti_a</w:t>
      </w:r>
      <w:proofErr w:type="spellEnd"/>
      <w:r>
        <w:t xml:space="preserve"> - (</w:t>
      </w:r>
      <w:proofErr w:type="spellStart"/>
      <w:r>
        <w:t>ti_b</w:t>
      </w:r>
      <w:proofErr w:type="spellEnd"/>
      <w:r>
        <w:t xml:space="preserve"> + 1);</w:t>
      </w:r>
    </w:p>
    <w:p w14:paraId="6777970D" w14:textId="77777777" w:rsidR="00AD5B26" w:rsidRDefault="008B4B9B">
      <w:pPr>
        <w:spacing w:after="0"/>
        <w:ind w:left="1440"/>
        <w:jc w:val="left"/>
      </w:pPr>
      <w:r>
        <w:t xml:space="preserve">   if </w:t>
      </w:r>
      <w:proofErr w:type="gramStart"/>
      <w:r>
        <w:t>( col</w:t>
      </w:r>
      <w:proofErr w:type="gramEnd"/>
      <w:r>
        <w:t>_1 &lt; 2)</w:t>
      </w:r>
    </w:p>
    <w:p w14:paraId="71EACCA6" w14:textId="77777777" w:rsidR="00AD5B26" w:rsidRDefault="008B4B9B">
      <w:pPr>
        <w:spacing w:after="0"/>
        <w:ind w:left="1440"/>
        <w:jc w:val="left"/>
      </w:pPr>
      <w:r>
        <w:t xml:space="preserve">   {</w:t>
      </w:r>
    </w:p>
    <w:p w14:paraId="57B9F0F8" w14:textId="77777777" w:rsidR="00AD5B26" w:rsidRDefault="008B4B9B">
      <w:pPr>
        <w:spacing w:after="0"/>
        <w:ind w:left="1440"/>
        <w:jc w:val="left"/>
      </w:pPr>
      <w:r>
        <w:t xml:space="preserve">   </w:t>
      </w:r>
      <w:proofErr w:type="spellStart"/>
      <w:r>
        <w:t>new_speed</w:t>
      </w:r>
      <w:proofErr w:type="spellEnd"/>
      <w:r>
        <w:t xml:space="preserve"> = ((</w:t>
      </w:r>
      <w:proofErr w:type="spellStart"/>
      <w:r>
        <w:t>c_dis</w:t>
      </w:r>
      <w:proofErr w:type="spellEnd"/>
      <w:proofErr w:type="gramStart"/>
      <w:r>
        <w:t>/(</w:t>
      </w:r>
      <w:proofErr w:type="spellStart"/>
      <w:proofErr w:type="gramEnd"/>
      <w:r>
        <w:t>ti_c</w:t>
      </w:r>
      <w:proofErr w:type="spellEnd"/>
      <w:r>
        <w:t xml:space="preserve"> - 1)) + 3000);</w:t>
      </w:r>
    </w:p>
    <w:p w14:paraId="135E2CE4" w14:textId="77777777" w:rsidR="00AD5B26" w:rsidRDefault="008B4B9B">
      <w:pPr>
        <w:spacing w:after="0"/>
        <w:ind w:left="1440"/>
        <w:jc w:val="left"/>
      </w:pPr>
      <w:r>
        <w:t xml:space="preserve">   }</w:t>
      </w:r>
    </w:p>
    <w:p w14:paraId="1EECF5A8" w14:textId="77777777" w:rsidR="00AD5B26" w:rsidRDefault="008B4B9B">
      <w:pPr>
        <w:spacing w:after="0"/>
        <w:ind w:left="1440"/>
        <w:jc w:val="left"/>
      </w:pPr>
      <w:r>
        <w:t xml:space="preserve">   else</w:t>
      </w:r>
    </w:p>
    <w:p w14:paraId="0398E4CF" w14:textId="77777777" w:rsidR="00AD5B26" w:rsidRDefault="008B4B9B">
      <w:pPr>
        <w:spacing w:after="0"/>
        <w:ind w:left="1440"/>
        <w:jc w:val="left"/>
      </w:pPr>
      <w:r>
        <w:t xml:space="preserve">   {</w:t>
      </w:r>
    </w:p>
    <w:p w14:paraId="1B8E8436" w14:textId="77777777" w:rsidR="00AD5B26" w:rsidRDefault="008B4B9B">
      <w:pPr>
        <w:spacing w:after="0"/>
        <w:ind w:left="1440"/>
        <w:jc w:val="left"/>
      </w:pPr>
      <w:r>
        <w:t xml:space="preserve">   </w:t>
      </w:r>
      <w:proofErr w:type="spellStart"/>
      <w:r>
        <w:t>new_speed</w:t>
      </w:r>
      <w:proofErr w:type="spellEnd"/>
      <w:r>
        <w:t xml:space="preserve"> = ((</w:t>
      </w:r>
      <w:proofErr w:type="spellStart"/>
      <w:r>
        <w:t>b_dis</w:t>
      </w:r>
      <w:proofErr w:type="spellEnd"/>
      <w:r>
        <w:t>/(ti_b+1</w:t>
      </w:r>
      <w:proofErr w:type="gramStart"/>
      <w:r>
        <w:t>))+</w:t>
      </w:r>
      <w:proofErr w:type="gramEnd"/>
      <w:r>
        <w:t>2000);</w:t>
      </w:r>
    </w:p>
    <w:p w14:paraId="4572C922" w14:textId="77777777" w:rsidR="00AD5B26" w:rsidRDefault="008B4B9B">
      <w:pPr>
        <w:spacing w:after="0"/>
        <w:ind w:left="1440"/>
        <w:jc w:val="left"/>
      </w:pPr>
      <w:r>
        <w:t xml:space="preserve">   }</w:t>
      </w:r>
    </w:p>
    <w:p w14:paraId="5F9AFC0F" w14:textId="77777777" w:rsidR="00AD5B26" w:rsidRDefault="008B4B9B">
      <w:pPr>
        <w:spacing w:after="0"/>
        <w:ind w:left="1440"/>
        <w:jc w:val="left"/>
      </w:pPr>
      <w:r>
        <w:t xml:space="preserve">   }</w:t>
      </w:r>
    </w:p>
    <w:p w14:paraId="57C4BC11" w14:textId="77777777" w:rsidR="00AD5B26" w:rsidRDefault="008B4B9B">
      <w:pPr>
        <w:spacing w:after="0"/>
        <w:ind w:left="1440"/>
        <w:jc w:val="left"/>
      </w:pPr>
      <w:r>
        <w:lastRenderedPageBreak/>
        <w:t xml:space="preserve">   </w:t>
      </w:r>
    </w:p>
    <w:p w14:paraId="316FB23E" w14:textId="77777777" w:rsidR="00AD5B26" w:rsidRDefault="008B4B9B">
      <w:pPr>
        <w:spacing w:after="0"/>
        <w:ind w:left="1440"/>
        <w:jc w:val="left"/>
      </w:pPr>
      <w:r>
        <w:t xml:space="preserve">  else</w:t>
      </w:r>
    </w:p>
    <w:p w14:paraId="2515B4BD" w14:textId="77777777" w:rsidR="00AD5B26" w:rsidRDefault="008B4B9B">
      <w:pPr>
        <w:spacing w:after="0"/>
        <w:ind w:left="1440"/>
        <w:jc w:val="left"/>
      </w:pPr>
      <w:r>
        <w:t xml:space="preserve">  {</w:t>
      </w:r>
    </w:p>
    <w:p w14:paraId="4CC383B0" w14:textId="77777777" w:rsidR="00AD5B26" w:rsidRDefault="008B4B9B">
      <w:pPr>
        <w:spacing w:after="0"/>
        <w:ind w:left="1440"/>
        <w:jc w:val="left"/>
      </w:pPr>
      <w:r>
        <w:t xml:space="preserve">    </w:t>
      </w:r>
      <w:proofErr w:type="spellStart"/>
      <w:r>
        <w:t>new_speed</w:t>
      </w:r>
      <w:proofErr w:type="spellEnd"/>
      <w:r>
        <w:t xml:space="preserve"> = halt;</w:t>
      </w:r>
    </w:p>
    <w:p w14:paraId="039FC64A" w14:textId="77777777" w:rsidR="00AD5B26" w:rsidRDefault="008B4B9B">
      <w:pPr>
        <w:spacing w:after="0"/>
        <w:ind w:left="1440"/>
        <w:jc w:val="left"/>
      </w:pPr>
      <w:r>
        <w:t xml:space="preserve">  }</w:t>
      </w:r>
    </w:p>
    <w:p w14:paraId="2386C613" w14:textId="77777777" w:rsidR="00AD5B26" w:rsidRDefault="008B4B9B">
      <w:pPr>
        <w:spacing w:after="0"/>
        <w:ind w:left="1440"/>
        <w:jc w:val="left"/>
      </w:pPr>
      <w:r>
        <w:t xml:space="preserve">  </w:t>
      </w:r>
    </w:p>
    <w:p w14:paraId="04697B6E" w14:textId="77777777" w:rsidR="00AD5B26" w:rsidRDefault="008B4B9B">
      <w:pPr>
        <w:spacing w:after="0"/>
        <w:ind w:left="1440"/>
        <w:jc w:val="left"/>
      </w:pPr>
      <w:r>
        <w:t xml:space="preserve">  return </w:t>
      </w:r>
      <w:proofErr w:type="spellStart"/>
      <w:r>
        <w:t>new_speed</w:t>
      </w:r>
      <w:proofErr w:type="spellEnd"/>
      <w:r>
        <w:t>;</w:t>
      </w:r>
    </w:p>
    <w:p w14:paraId="5DB0EB19" w14:textId="77777777" w:rsidR="00AD5B26" w:rsidRDefault="008B4B9B">
      <w:pPr>
        <w:spacing w:after="0"/>
        <w:ind w:left="1440"/>
        <w:jc w:val="left"/>
      </w:pPr>
      <w:r>
        <w:t>}</w:t>
      </w:r>
    </w:p>
    <w:p w14:paraId="67380A80" w14:textId="77777777" w:rsidR="00AD5B26" w:rsidRDefault="00AD5B26">
      <w:pPr>
        <w:spacing w:after="0"/>
        <w:ind w:left="1440"/>
        <w:jc w:val="left"/>
      </w:pPr>
    </w:p>
    <w:p w14:paraId="6BF7CA55" w14:textId="77777777" w:rsidR="00AD5B26" w:rsidRDefault="00AD5B26">
      <w:pPr>
        <w:spacing w:after="0"/>
        <w:ind w:left="1440"/>
        <w:jc w:val="left"/>
      </w:pPr>
    </w:p>
    <w:p w14:paraId="1C1A060F" w14:textId="77777777" w:rsidR="00AD5B26" w:rsidRDefault="00AD5B26">
      <w:pPr>
        <w:spacing w:after="0"/>
        <w:ind w:left="1440"/>
        <w:jc w:val="left"/>
      </w:pPr>
    </w:p>
    <w:p w14:paraId="2D672592" w14:textId="77777777" w:rsidR="00AD5B26" w:rsidRDefault="00AD5B26">
      <w:pPr>
        <w:spacing w:after="0"/>
        <w:ind w:left="1440"/>
        <w:jc w:val="left"/>
      </w:pPr>
    </w:p>
    <w:p w14:paraId="69192DC0" w14:textId="77777777" w:rsidR="00AD5B26" w:rsidRDefault="00AD5B26">
      <w:pPr>
        <w:spacing w:after="0"/>
        <w:ind w:left="1440"/>
        <w:jc w:val="left"/>
      </w:pPr>
    </w:p>
    <w:p w14:paraId="05FD052E" w14:textId="77777777" w:rsidR="00AD5B26" w:rsidRDefault="00AD5B26">
      <w:pPr>
        <w:spacing w:after="0"/>
        <w:ind w:left="1440"/>
        <w:jc w:val="left"/>
      </w:pPr>
    </w:p>
    <w:p w14:paraId="56BC74CD" w14:textId="77777777" w:rsidR="00AD5B26" w:rsidRDefault="00AD5B26">
      <w:pPr>
        <w:spacing w:after="0"/>
        <w:ind w:left="720"/>
        <w:jc w:val="left"/>
      </w:pPr>
    </w:p>
    <w:p w14:paraId="16D9B411" w14:textId="77777777" w:rsidR="00AD5B26" w:rsidRDefault="00AD5B26">
      <w:pPr>
        <w:spacing w:after="0"/>
        <w:ind w:left="720"/>
        <w:jc w:val="left"/>
      </w:pPr>
    </w:p>
    <w:p w14:paraId="38DDB09D" w14:textId="77777777" w:rsidR="00AD5B26" w:rsidRDefault="00AD5B26">
      <w:pPr>
        <w:spacing w:after="0"/>
        <w:jc w:val="left"/>
      </w:pPr>
    </w:p>
    <w:p w14:paraId="2BCD58F8" w14:textId="77777777" w:rsidR="00AD5B26" w:rsidRDefault="00AD5B26"/>
    <w:p w14:paraId="7FDAE513" w14:textId="77777777" w:rsidR="00AD5B26" w:rsidRDefault="00AD5B26"/>
    <w:sectPr w:rsidR="00AD5B26" w:rsidSect="00471120">
      <w:headerReference w:type="default" r:id="rId14"/>
      <w:footerReference w:type="default" r:id="rId15"/>
      <w:headerReference w:type="first" r:id="rId16"/>
      <w:footerReference w:type="first" r:id="rId17"/>
      <w:pgSz w:w="12240" w:h="15840"/>
      <w:pgMar w:top="1440" w:right="1440" w:bottom="1440" w:left="1440" w:header="288" w:footer="288"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F" w:date="2015-05-10T23:20:00Z" w:initials="RF">
    <w:p w14:paraId="39034F01" w14:textId="77777777" w:rsidR="001D512D" w:rsidRDefault="001D512D">
      <w:pPr>
        <w:pStyle w:val="af2"/>
      </w:pPr>
      <w:r>
        <w:rPr>
          <w:rStyle w:val="af1"/>
        </w:rPr>
        <w:annotationRef/>
      </w:r>
      <w:r>
        <w:t>Has to be after the completion date, right?</w:t>
      </w:r>
    </w:p>
  </w:comment>
  <w:comment w:id="52" w:author="RF" w:date="2015-05-10T23:18:00Z" w:initials="RF">
    <w:p w14:paraId="4EFABAD8" w14:textId="77777777" w:rsidR="001D512D" w:rsidRDefault="001D512D">
      <w:pPr>
        <w:pStyle w:val="af2"/>
      </w:pPr>
      <w:r>
        <w:rPr>
          <w:rStyle w:val="af1"/>
        </w:rPr>
        <w:annotationRef/>
      </w:r>
      <w:r>
        <w:t>All these comments need to be deleted</w:t>
      </w:r>
    </w:p>
  </w:comment>
  <w:comment w:id="69" w:author="RF" w:date="2015-05-10T23:24:00Z" w:initials="RF">
    <w:p w14:paraId="03DED660" w14:textId="77777777" w:rsidR="001D512D" w:rsidRDefault="001D512D">
      <w:pPr>
        <w:pStyle w:val="af2"/>
      </w:pPr>
      <w:r>
        <w:rPr>
          <w:rStyle w:val="af1"/>
        </w:rPr>
        <w:annotationRef/>
      </w:r>
      <w:r>
        <w:t>This is details, should not be in executive summary.</w:t>
      </w:r>
    </w:p>
    <w:p w14:paraId="16D2D58D" w14:textId="77777777" w:rsidR="001D512D" w:rsidRDefault="001D512D">
      <w:pPr>
        <w:pStyle w:val="af2"/>
      </w:pPr>
      <w:r>
        <w:t>You must introduce the concept here, i.e., what you are trying to achieve and prove, cars can automatically coordinate and no need to traffic light etc.</w:t>
      </w:r>
    </w:p>
  </w:comment>
  <w:comment w:id="70" w:author="RF" w:date="2015-05-10T23:25:00Z" w:initials="RF">
    <w:p w14:paraId="3157504D" w14:textId="77777777" w:rsidR="001D512D" w:rsidRDefault="001D512D">
      <w:pPr>
        <w:pStyle w:val="af2"/>
      </w:pPr>
      <w:r>
        <w:rPr>
          <w:rStyle w:val="af1"/>
        </w:rPr>
        <w:annotationRef/>
      </w:r>
      <w:r>
        <w:t>Reader will still have no idea why you are doing all these</w:t>
      </w:r>
    </w:p>
  </w:comment>
  <w:comment w:id="71" w:author="RF" w:date="2015-05-10T23:26:00Z" w:initials="RF">
    <w:p w14:paraId="7DB057C9" w14:textId="77777777" w:rsidR="001D512D" w:rsidRDefault="001D512D">
      <w:pPr>
        <w:pStyle w:val="af2"/>
      </w:pPr>
      <w:r>
        <w:rPr>
          <w:rStyle w:val="af1"/>
        </w:rPr>
        <w:annotationRef/>
      </w:r>
      <w:r>
        <w:t>Why is “coordinate effectively” a suffering?</w:t>
      </w:r>
    </w:p>
  </w:comment>
  <w:comment w:id="88" w:author="RF" w:date="2015-05-10T23:26:00Z" w:initials="RF">
    <w:p w14:paraId="7124B499" w14:textId="77777777" w:rsidR="001D512D" w:rsidRDefault="001D512D">
      <w:pPr>
        <w:pStyle w:val="af2"/>
      </w:pPr>
      <w:r>
        <w:rPr>
          <w:rStyle w:val="af1"/>
        </w:rPr>
        <w:annotationRef/>
      </w:r>
      <w:r>
        <w:t>Delete the instructions!!!!</w:t>
      </w:r>
    </w:p>
  </w:comment>
  <w:comment w:id="89" w:author="RF" w:date="2015-05-10T23:27:00Z" w:initials="RF">
    <w:p w14:paraId="28315815" w14:textId="77777777" w:rsidR="001D512D" w:rsidRDefault="001D512D">
      <w:pPr>
        <w:pStyle w:val="af2"/>
      </w:pPr>
      <w:r>
        <w:rPr>
          <w:rStyle w:val="af1"/>
        </w:rPr>
        <w:annotationRef/>
      </w:r>
      <w:r>
        <w:t>What do you mean by “occupy”? cars do not occupy the intersection, they cross the intersection!</w:t>
      </w:r>
    </w:p>
  </w:comment>
  <w:comment w:id="90" w:author="RF" w:date="2015-05-10T23:28:00Z" w:initials="RF">
    <w:p w14:paraId="080CD2E8" w14:textId="77777777" w:rsidR="001D512D" w:rsidRDefault="001D512D">
      <w:pPr>
        <w:pStyle w:val="af2"/>
      </w:pPr>
      <w:r>
        <w:rPr>
          <w:rStyle w:val="af1"/>
        </w:rPr>
        <w:annotationRef/>
      </w:r>
      <w:r>
        <w:t>Keep up with what?</w:t>
      </w:r>
    </w:p>
  </w:comment>
  <w:comment w:id="92" w:author="RF" w:date="2015-05-10T23:28:00Z" w:initials="RF">
    <w:p w14:paraId="6F03C760" w14:textId="77777777" w:rsidR="001D512D" w:rsidRDefault="001D512D">
      <w:pPr>
        <w:pStyle w:val="af2"/>
      </w:pPr>
      <w:r>
        <w:rPr>
          <w:rStyle w:val="af1"/>
        </w:rPr>
        <w:annotationRef/>
      </w:r>
      <w:r>
        <w:t>Parts or sub-systems, not categories</w:t>
      </w:r>
    </w:p>
  </w:comment>
  <w:comment w:id="96" w:author="RF" w:date="2015-05-10T23:29:00Z" w:initials="RF">
    <w:p w14:paraId="7F049772" w14:textId="77777777" w:rsidR="001D512D" w:rsidRDefault="001D512D">
      <w:pPr>
        <w:pStyle w:val="af2"/>
      </w:pPr>
      <w:r>
        <w:rPr>
          <w:rStyle w:val="af1"/>
        </w:rPr>
        <w:annotationRef/>
      </w:r>
      <w:r>
        <w:t>These are instructions, they are not part of your report!!!!!!!</w:t>
      </w:r>
    </w:p>
  </w:comment>
  <w:comment w:id="99" w:author="RF" w:date="2015-05-10T23:30:00Z" w:initials="RF">
    <w:p w14:paraId="6E32EE11" w14:textId="77777777" w:rsidR="001D512D" w:rsidRDefault="001D512D">
      <w:pPr>
        <w:pStyle w:val="af2"/>
      </w:pPr>
      <w:r>
        <w:rPr>
          <w:rStyle w:val="af1"/>
        </w:rPr>
        <w:annotationRef/>
      </w:r>
      <w:r>
        <w:t>You need to provide reference</w:t>
      </w:r>
    </w:p>
  </w:comment>
  <w:comment w:id="130" w:author="RF" w:date="2015-05-10T23:34:00Z" w:initials="RF">
    <w:p w14:paraId="0B2E35E2" w14:textId="44ADF686" w:rsidR="001D512D" w:rsidRDefault="001D512D">
      <w:pPr>
        <w:pStyle w:val="af2"/>
      </w:pPr>
      <w:r>
        <w:rPr>
          <w:rStyle w:val="af1"/>
        </w:rPr>
        <w:annotationRef/>
      </w:r>
      <w:r>
        <w:t>What? Where does this come from? Provide reference and give more detailed info</w:t>
      </w:r>
    </w:p>
  </w:comment>
  <w:comment w:id="131" w:author="RF" w:date="2015-05-10T23:35:00Z" w:initials="RF">
    <w:p w14:paraId="6ED354B4" w14:textId="3DEDA42F" w:rsidR="001D512D" w:rsidRDefault="001D512D">
      <w:pPr>
        <w:pStyle w:val="af2"/>
      </w:pPr>
      <w:r>
        <w:rPr>
          <w:rStyle w:val="af1"/>
        </w:rPr>
        <w:annotationRef/>
      </w:r>
      <w:r>
        <w:t>List the reference to the standard document to prove this is a standard</w:t>
      </w:r>
    </w:p>
  </w:comment>
  <w:comment w:id="133" w:author="RF" w:date="2015-05-10T23:34:00Z" w:initials="RF">
    <w:p w14:paraId="3F8041FE" w14:textId="145DD57A" w:rsidR="001D512D" w:rsidRDefault="001D512D">
      <w:pPr>
        <w:pStyle w:val="af2"/>
      </w:pPr>
      <w:r>
        <w:rPr>
          <w:rStyle w:val="af1"/>
        </w:rPr>
        <w:annotationRef/>
      </w:r>
      <w:r>
        <w:t>How is this industry standard?</w:t>
      </w:r>
    </w:p>
  </w:comment>
  <w:comment w:id="178" w:author="RF" w:date="2015-05-10T23:40:00Z" w:initials="RF">
    <w:p w14:paraId="0923146E" w14:textId="316DC49C" w:rsidR="001D512D" w:rsidRDefault="001D512D">
      <w:pPr>
        <w:pStyle w:val="af2"/>
      </w:pPr>
      <w:r>
        <w:rPr>
          <w:rStyle w:val="af1"/>
        </w:rPr>
        <w:annotationRef/>
      </w:r>
      <w:r>
        <w:t>Need fault-tolerance design so that even if the system malfunctions, no accident will occur.</w:t>
      </w:r>
    </w:p>
  </w:comment>
  <w:comment w:id="182" w:author="RF" w:date="2015-05-11T08:54:00Z" w:initials="RF">
    <w:p w14:paraId="49943C85" w14:textId="36F884E3" w:rsidR="001D512D" w:rsidRDefault="001D512D">
      <w:pPr>
        <w:pStyle w:val="af2"/>
      </w:pPr>
      <w:r>
        <w:rPr>
          <w:rStyle w:val="af1"/>
        </w:rPr>
        <w:annotationRef/>
      </w:r>
      <w:r>
        <w:t>Should discuss reducing congestion, and as a consequence, reduce energy consumption. Need of new laws and insurance policies etc.</w:t>
      </w:r>
    </w:p>
  </w:comment>
  <w:comment w:id="187" w:author="RF" w:date="2015-05-11T08:50:00Z" w:initials="RF">
    <w:p w14:paraId="698B232B" w14:textId="034150CB" w:rsidR="001D512D" w:rsidRDefault="001D512D">
      <w:pPr>
        <w:pStyle w:val="af2"/>
      </w:pPr>
      <w:r>
        <w:rPr>
          <w:rStyle w:val="af1"/>
        </w:rPr>
        <w:annotationRef/>
      </w:r>
      <w:r>
        <w:t>This should be discussed in the ethical responsibility section</w:t>
      </w:r>
    </w:p>
  </w:comment>
  <w:comment w:id="190" w:author="RF" w:date="2015-05-11T08:52:00Z" w:initials="RF">
    <w:p w14:paraId="2B87CCC3" w14:textId="14B19082" w:rsidR="001D512D" w:rsidRDefault="001D512D">
      <w:pPr>
        <w:pStyle w:val="af2"/>
      </w:pPr>
      <w:r>
        <w:rPr>
          <w:rStyle w:val="af1"/>
        </w:rPr>
        <w:annotationRef/>
      </w:r>
      <w:r>
        <w:t xml:space="preserve">Not clear what you mean. Many other parts of your report are not clear. Need to </w:t>
      </w:r>
      <w:proofErr w:type="gramStart"/>
      <w:r>
        <w:t>improve .</w:t>
      </w:r>
      <w:proofErr w:type="gramEnd"/>
    </w:p>
  </w:comment>
  <w:comment w:id="192" w:author="RF" w:date="2015-05-11T08:57:00Z" w:initials="RF">
    <w:p w14:paraId="79DA770F" w14:textId="14E3142A" w:rsidR="001D512D" w:rsidRDefault="001D512D">
      <w:pPr>
        <w:pStyle w:val="af2"/>
      </w:pPr>
      <w:r>
        <w:rPr>
          <w:rStyle w:val="af1"/>
        </w:rPr>
        <w:annotationRef/>
      </w:r>
      <w:r>
        <w:t>How is this representative? Do you mean predictive?</w:t>
      </w:r>
    </w:p>
  </w:comment>
  <w:comment w:id="193" w:author="RF" w:date="2015-05-11T08:56:00Z" w:initials="RF">
    <w:p w14:paraId="09001623" w14:textId="4A892DA8" w:rsidR="001D512D" w:rsidRDefault="001D512D">
      <w:pPr>
        <w:pStyle w:val="af2"/>
      </w:pPr>
      <w:r>
        <w:rPr>
          <w:rStyle w:val="af1"/>
        </w:rPr>
        <w:annotationRef/>
      </w:r>
      <w:r>
        <w:t>What is reliability in profitability?</w:t>
      </w:r>
    </w:p>
  </w:comment>
  <w:comment w:id="196" w:author="RF" w:date="2015-05-11T08:58:00Z" w:initials="RF">
    <w:p w14:paraId="00AF9245" w14:textId="72FF1CEB" w:rsidR="001D512D" w:rsidRDefault="001D512D">
      <w:pPr>
        <w:pStyle w:val="af2"/>
      </w:pPr>
      <w:r>
        <w:rPr>
          <w:rStyle w:val="af1"/>
        </w:rPr>
        <w:annotationRef/>
      </w:r>
      <w:r>
        <w:t>us</w:t>
      </w:r>
    </w:p>
  </w:comment>
  <w:comment w:id="231" w:author="RF" w:date="2015-05-11T08:58:00Z" w:initials="RF">
    <w:p w14:paraId="00CA242D" w14:textId="0BE7FA58" w:rsidR="001D512D" w:rsidRDefault="001D512D">
      <w:pPr>
        <w:pStyle w:val="af2"/>
      </w:pPr>
      <w:r>
        <w:rPr>
          <w:rStyle w:val="af1"/>
        </w:rPr>
        <w:annotationRef/>
      </w:r>
      <w:r>
        <w:t>!!!!!!!!!!!!!!!!!!!!</w:t>
      </w:r>
    </w:p>
  </w:comment>
  <w:comment w:id="232" w:author="RF" w:date="2015-05-11T09:00:00Z" w:initials="RF">
    <w:p w14:paraId="6D762C28" w14:textId="3FE16E8D" w:rsidR="001D512D" w:rsidRDefault="001D512D">
      <w:pPr>
        <w:pStyle w:val="af2"/>
      </w:pPr>
      <w:r>
        <w:rPr>
          <w:rStyle w:val="af1"/>
        </w:rPr>
        <w:annotationRef/>
      </w:r>
      <w:r>
        <w:t xml:space="preserve">You need to describe the setup of each experiment, what was tested, what was the result of the </w:t>
      </w:r>
      <w:proofErr w:type="spellStart"/>
      <w:r>
        <w:t>expeeriment</w:t>
      </w:r>
      <w:proofErr w:type="spellEnd"/>
    </w:p>
  </w:comment>
  <w:comment w:id="261" w:author="RF" w:date="2015-05-11T09:01:00Z" w:initials="RF">
    <w:p w14:paraId="11097CD4" w14:textId="33317066" w:rsidR="001D512D" w:rsidRDefault="001D512D">
      <w:pPr>
        <w:pStyle w:val="af2"/>
      </w:pPr>
      <w:r>
        <w:rPr>
          <w:rStyle w:val="af1"/>
        </w:rPr>
        <w:annotationRef/>
      </w:r>
      <w:r>
        <w:t>We!!!!</w:t>
      </w:r>
    </w:p>
  </w:comment>
  <w:comment w:id="262" w:author="RF" w:date="2015-05-11T09:03:00Z" w:initials="RF">
    <w:p w14:paraId="2B30B16A" w14:textId="79736A2E" w:rsidR="001D512D" w:rsidRDefault="001D512D">
      <w:pPr>
        <w:pStyle w:val="af2"/>
      </w:pPr>
      <w:r>
        <w:rPr>
          <w:rStyle w:val="af1"/>
        </w:rPr>
        <w:annotationRef/>
      </w:r>
      <w:r>
        <w:t>Describe the system, what are the components, e.g., tower, cars, how they communicate with each other, who makes the control decisions, how is the feedback loop closed, etc. Need at least one block diagram</w:t>
      </w:r>
    </w:p>
  </w:comment>
  <w:comment w:id="279" w:author="RF" w:date="2015-05-11T09:04:00Z" w:initials="RF">
    <w:p w14:paraId="4BD892D4" w14:textId="2121B0C2" w:rsidR="001D512D" w:rsidRDefault="001D512D">
      <w:pPr>
        <w:pStyle w:val="af2"/>
      </w:pPr>
      <w:r>
        <w:rPr>
          <w:rStyle w:val="af1"/>
        </w:rPr>
        <w:annotationRef/>
      </w:r>
      <w:r>
        <w:t>These are instructions and need to be replaced by your texts!!!!!!!!!!!!!!!!!!!!!!!</w:t>
      </w:r>
    </w:p>
  </w:comment>
  <w:comment w:id="281" w:author="RF" w:date="2015-05-11T09:05:00Z" w:initials="RF">
    <w:p w14:paraId="7520C2FB" w14:textId="61383FE2" w:rsidR="001D512D" w:rsidRDefault="001D512D">
      <w:pPr>
        <w:pStyle w:val="af2"/>
      </w:pPr>
      <w:r>
        <w:rPr>
          <w:rStyle w:val="af1"/>
        </w:rPr>
        <w:annotationRef/>
      </w:r>
      <w:r>
        <w:t>!!!!!!!!!!!!!!!!!!</w:t>
      </w:r>
    </w:p>
  </w:comment>
  <w:comment w:id="285" w:author="RF" w:date="2015-05-11T09:05:00Z" w:initials="RF">
    <w:p w14:paraId="49FF5EB1" w14:textId="164A3073" w:rsidR="001D512D" w:rsidRDefault="001D512D">
      <w:pPr>
        <w:pStyle w:val="af2"/>
      </w:pPr>
      <w:r>
        <w:rPr>
          <w:rStyle w:val="af1"/>
        </w:rPr>
        <w:annotationRef/>
      </w:r>
      <w:r>
        <w:t>You need to describe the hardware</w:t>
      </w:r>
    </w:p>
  </w:comment>
  <w:comment w:id="287" w:author="RF" w:date="2015-05-11T09:06:00Z" w:initials="RF">
    <w:p w14:paraId="18BE6306" w14:textId="4F2B3A03" w:rsidR="001D512D" w:rsidRDefault="001D512D">
      <w:pPr>
        <w:pStyle w:val="af2"/>
      </w:pPr>
      <w:r>
        <w:rPr>
          <w:rStyle w:val="af1"/>
        </w:rPr>
        <w:annotationRef/>
      </w:r>
      <w:r>
        <w:t>You need to describe the software</w:t>
      </w:r>
    </w:p>
  </w:comment>
  <w:comment w:id="290" w:author="RF" w:date="2015-05-11T09:06:00Z" w:initials="RF">
    <w:p w14:paraId="485D5749" w14:textId="1FBD9AE5" w:rsidR="001D512D" w:rsidRDefault="001D512D">
      <w:pPr>
        <w:pStyle w:val="af2"/>
      </w:pPr>
      <w:r>
        <w:rPr>
          <w:rStyle w:val="af1"/>
        </w:rPr>
        <w:annotationRef/>
      </w:r>
      <w:r>
        <w:t>!!!!!!</w:t>
      </w:r>
    </w:p>
  </w:comment>
  <w:comment w:id="291" w:author="RF" w:date="2015-05-11T09:07:00Z" w:initials="RF">
    <w:p w14:paraId="47EC1191" w14:textId="5CA2ECB7" w:rsidR="001D512D" w:rsidRDefault="001D512D">
      <w:pPr>
        <w:pStyle w:val="af2"/>
      </w:pPr>
      <w:r>
        <w:rPr>
          <w:rStyle w:val="af1"/>
        </w:rPr>
        <w:annotationRef/>
      </w:r>
      <w:r>
        <w:t xml:space="preserve">Where are the distance sensing module, </w:t>
      </w:r>
      <w:proofErr w:type="spellStart"/>
      <w:r>
        <w:t>xbee</w:t>
      </w:r>
      <w:proofErr w:type="spellEnd"/>
      <w:r>
        <w:t xml:space="preserve"> module, speed sensing module, control module</w:t>
      </w:r>
      <w:proofErr w:type="gramStart"/>
      <w:r>
        <w:t>…..?</w:t>
      </w:r>
      <w:proofErr w:type="gramEnd"/>
      <w:r>
        <w:t>????</w:t>
      </w:r>
    </w:p>
  </w:comment>
  <w:comment w:id="297" w:author="RF" w:date="2015-05-11T09:08:00Z" w:initials="RF">
    <w:p w14:paraId="71600311" w14:textId="1B8243AC" w:rsidR="001D512D" w:rsidRDefault="001D512D">
      <w:pPr>
        <w:pStyle w:val="af2"/>
      </w:pPr>
      <w:r>
        <w:rPr>
          <w:rStyle w:val="af1"/>
        </w:rPr>
        <w:annotationRef/>
      </w:r>
      <w:r>
        <w:t>Need to describe the setup of each test, what parameters were tested</w:t>
      </w:r>
    </w:p>
  </w:comment>
  <w:comment w:id="334" w:author="RF" w:date="2015-05-11T09:18:00Z" w:initials="RF">
    <w:p w14:paraId="4CA0CF81" w14:textId="734C3366" w:rsidR="001D512D" w:rsidRDefault="001D512D">
      <w:pPr>
        <w:pStyle w:val="af2"/>
      </w:pPr>
      <w:r>
        <w:rPr>
          <w:rStyle w:val="af1"/>
        </w:rPr>
        <w:annotationRef/>
      </w:r>
      <w:r>
        <w:t>This discussion should be in section 4.</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034F01" w15:done="0"/>
  <w15:commentEx w15:paraId="4EFABAD8" w15:done="0"/>
  <w15:commentEx w15:paraId="16D2D58D" w15:done="0"/>
  <w15:commentEx w15:paraId="3157504D" w15:done="0"/>
  <w15:commentEx w15:paraId="7DB057C9" w15:done="0"/>
  <w15:commentEx w15:paraId="7124B499" w15:done="0"/>
  <w15:commentEx w15:paraId="28315815" w15:done="0"/>
  <w15:commentEx w15:paraId="080CD2E8" w15:done="0"/>
  <w15:commentEx w15:paraId="6F03C760" w15:done="0"/>
  <w15:commentEx w15:paraId="7F049772" w15:done="0"/>
  <w15:commentEx w15:paraId="6E32EE11" w15:done="0"/>
  <w15:commentEx w15:paraId="0B2E35E2" w15:done="0"/>
  <w15:commentEx w15:paraId="6ED354B4" w15:done="0"/>
  <w15:commentEx w15:paraId="3F8041FE" w15:done="0"/>
  <w15:commentEx w15:paraId="0923146E" w15:done="0"/>
  <w15:commentEx w15:paraId="49943C85" w15:done="0"/>
  <w15:commentEx w15:paraId="698B232B" w15:done="0"/>
  <w15:commentEx w15:paraId="2B87CCC3" w15:done="0"/>
  <w15:commentEx w15:paraId="79DA770F" w15:done="0"/>
  <w15:commentEx w15:paraId="09001623" w15:done="0"/>
  <w15:commentEx w15:paraId="00AF9245" w15:done="0"/>
  <w15:commentEx w15:paraId="00CA242D" w15:done="0"/>
  <w15:commentEx w15:paraId="6D762C28" w15:done="0"/>
  <w15:commentEx w15:paraId="11097CD4" w15:done="0"/>
  <w15:commentEx w15:paraId="2B30B16A" w15:done="0"/>
  <w15:commentEx w15:paraId="4BD892D4" w15:done="0"/>
  <w15:commentEx w15:paraId="7520C2FB" w15:done="0"/>
  <w15:commentEx w15:paraId="49FF5EB1" w15:done="0"/>
  <w15:commentEx w15:paraId="18BE6306" w15:done="0"/>
  <w15:commentEx w15:paraId="485D5749" w15:done="0"/>
  <w15:commentEx w15:paraId="47EC1191" w15:done="0"/>
  <w15:commentEx w15:paraId="71600311" w15:done="0"/>
  <w15:commentEx w15:paraId="4CA0CF8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42C18C" w14:textId="77777777" w:rsidR="00C0278C" w:rsidRDefault="00C0278C">
      <w:pPr>
        <w:spacing w:after="0"/>
      </w:pPr>
      <w:r>
        <w:separator/>
      </w:r>
    </w:p>
  </w:endnote>
  <w:endnote w:type="continuationSeparator" w:id="0">
    <w:p w14:paraId="02B372FF" w14:textId="77777777" w:rsidR="00C0278C" w:rsidRDefault="00C027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9DDAC" w14:textId="77777777" w:rsidR="001D512D" w:rsidRDefault="001D512D" w:rsidP="00471120">
    <w:pPr>
      <w:tabs>
        <w:tab w:val="left" w:pos="3215"/>
        <w:tab w:val="center" w:pos="4320"/>
        <w:tab w:val="right" w:pos="8280"/>
      </w:tabs>
      <w:spacing w:after="1440"/>
    </w:pPr>
    <w:r>
      <w:rPr>
        <w:sz w:val="20"/>
      </w:rPr>
      <w:tab/>
    </w:r>
    <w:r>
      <w:rPr>
        <w:sz w:val="20"/>
      </w:rPr>
      <w:tab/>
    </w:r>
    <w:r>
      <w:fldChar w:fldCharType="begin"/>
    </w:r>
    <w:r>
      <w:instrText>PAGE</w:instrText>
    </w:r>
    <w:r>
      <w:fldChar w:fldCharType="separate"/>
    </w:r>
    <w:r w:rsidR="00FA6EE3">
      <w:rPr>
        <w:noProof/>
      </w:rPr>
      <w:t>10</w:t>
    </w:r>
    <w:r>
      <w:fldChar w:fldCharType="end"/>
    </w:r>
    <w:r>
      <w:rPr>
        <w:sz w:val="18"/>
      </w:rPr>
      <w:t xml:space="preserve"> of </w:t>
    </w:r>
    <w:r>
      <w:fldChar w:fldCharType="begin"/>
    </w:r>
    <w:r>
      <w:instrText>NUMPAGES</w:instrText>
    </w:r>
    <w:r>
      <w:fldChar w:fldCharType="separate"/>
    </w:r>
    <w:r w:rsidR="00FA6EE3">
      <w:rPr>
        <w:noProof/>
      </w:rPr>
      <w:t>40</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B31D7" w14:textId="77777777" w:rsidR="001D512D" w:rsidRDefault="001D512D">
    <w:pPr>
      <w:tabs>
        <w:tab w:val="center" w:pos="4320"/>
        <w:tab w:val="right" w:pos="8280"/>
      </w:tabs>
      <w:spacing w:after="144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AB953" w14:textId="77777777" w:rsidR="00C0278C" w:rsidRDefault="00C0278C">
      <w:pPr>
        <w:spacing w:after="0"/>
      </w:pPr>
      <w:r>
        <w:separator/>
      </w:r>
    </w:p>
  </w:footnote>
  <w:footnote w:type="continuationSeparator" w:id="0">
    <w:p w14:paraId="1F809545" w14:textId="77777777" w:rsidR="00C0278C" w:rsidRDefault="00C0278C">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58D3D" w14:textId="77777777" w:rsidR="001D512D" w:rsidRPr="00CE5258" w:rsidRDefault="001D512D" w:rsidP="007A1EE7">
    <w:pPr>
      <w:pStyle w:val="a8"/>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HAnsi" w:hAnsiTheme="majorHAnsi" w:cs="Tahoma"/>
        <w:b/>
        <w:bCs/>
        <w:szCs w:val="30"/>
        <w:rPrChange w:id="637" w:author="RF" w:date="2015-05-10T23:17:00Z">
          <w:rPr>
            <w:rFonts w:asciiTheme="majorHAnsi" w:hAnsiTheme="majorHAnsi" w:cs="Tahoma"/>
            <w:b/>
            <w:bCs/>
            <w:sz w:val="30"/>
            <w:szCs w:val="30"/>
          </w:rPr>
        </w:rPrChange>
      </w:rPr>
    </w:pPr>
    <w:r w:rsidRPr="00CE5258">
      <w:rPr>
        <w:rFonts w:asciiTheme="majorHAnsi" w:hAnsiTheme="majorHAnsi"/>
        <w:b/>
        <w:szCs w:val="30"/>
        <w:rPrChange w:id="638" w:author="RF" w:date="2015-05-10T23:17:00Z">
          <w:rPr>
            <w:rFonts w:asciiTheme="majorHAnsi" w:hAnsiTheme="majorHAnsi"/>
            <w:b/>
            <w:sz w:val="30"/>
            <w:szCs w:val="30"/>
          </w:rPr>
        </w:rPrChange>
      </w:rPr>
      <w:t>VEHICLE TO INTERSECTION COMMUNICATION</w:t>
    </w:r>
    <w:r w:rsidRPr="00CE5258">
      <w:rPr>
        <w:rFonts w:asciiTheme="majorHAnsi" w:hAnsiTheme="majorHAnsi"/>
        <w:szCs w:val="30"/>
        <w:rPrChange w:id="639" w:author="RF" w:date="2015-05-10T23:17:00Z">
          <w:rPr>
            <w:rFonts w:asciiTheme="majorHAnsi" w:hAnsiTheme="majorHAnsi"/>
            <w:sz w:val="30"/>
            <w:szCs w:val="30"/>
          </w:rPr>
        </w:rPrChange>
      </w:rPr>
      <w:tab/>
    </w:r>
    <w:r w:rsidRPr="00CE5258">
      <w:rPr>
        <w:rFonts w:asciiTheme="majorHAnsi" w:hAnsiTheme="majorHAnsi" w:cs="Tahoma"/>
        <w:b/>
        <w:bCs/>
        <w:szCs w:val="30"/>
        <w:rPrChange w:id="640" w:author="RF" w:date="2015-05-10T23:17:00Z">
          <w:rPr>
            <w:rFonts w:asciiTheme="majorHAnsi" w:hAnsiTheme="majorHAnsi" w:cs="Tahoma"/>
            <w:b/>
            <w:bCs/>
            <w:sz w:val="30"/>
            <w:szCs w:val="30"/>
          </w:rPr>
        </w:rPrChange>
      </w:rPr>
      <w:t>EE175ABC Final Report: V-2-I</w:t>
    </w:r>
  </w:p>
  <w:p w14:paraId="02482971" w14:textId="77777777" w:rsidR="001D512D" w:rsidRPr="00CE5258" w:rsidRDefault="001D512D" w:rsidP="007A1EE7">
    <w:pPr>
      <w:pStyle w:val="a8"/>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HAnsi" w:hAnsiTheme="majorHAnsi"/>
        <w:szCs w:val="30"/>
        <w:rPrChange w:id="641" w:author="RF" w:date="2015-05-10T23:17:00Z">
          <w:rPr>
            <w:rFonts w:asciiTheme="majorHAnsi" w:hAnsiTheme="majorHAnsi"/>
            <w:sz w:val="30"/>
            <w:szCs w:val="30"/>
          </w:rPr>
        </w:rPrChange>
      </w:rPr>
    </w:pPr>
    <w:r w:rsidRPr="00CE5258">
      <w:rPr>
        <w:rFonts w:asciiTheme="majorHAnsi" w:hAnsiTheme="majorHAnsi"/>
        <w:szCs w:val="30"/>
        <w:rPrChange w:id="642" w:author="RF" w:date="2015-05-10T23:17:00Z">
          <w:rPr>
            <w:rFonts w:asciiTheme="majorHAnsi" w:hAnsiTheme="majorHAnsi"/>
            <w:sz w:val="30"/>
            <w:szCs w:val="30"/>
          </w:rPr>
        </w:rPrChange>
      </w:rPr>
      <w:t>Dept. of Electrical Engineering, UCR.</w:t>
    </w:r>
    <w:r w:rsidRPr="00CE5258">
      <w:rPr>
        <w:rFonts w:asciiTheme="majorHAnsi" w:hAnsiTheme="majorHAnsi"/>
        <w:szCs w:val="30"/>
        <w:rPrChange w:id="643" w:author="RF" w:date="2015-05-10T23:17:00Z">
          <w:rPr>
            <w:rFonts w:asciiTheme="majorHAnsi" w:hAnsiTheme="majorHAnsi"/>
            <w:sz w:val="30"/>
            <w:szCs w:val="30"/>
          </w:rPr>
        </w:rPrChange>
      </w:rPr>
      <w:tab/>
    </w:r>
    <w:r w:rsidRPr="00CE5258">
      <w:rPr>
        <w:rFonts w:asciiTheme="majorHAnsi" w:hAnsiTheme="majorHAnsi"/>
        <w:szCs w:val="30"/>
        <w:rPrChange w:id="644" w:author="RF" w:date="2015-05-10T23:17:00Z">
          <w:rPr>
            <w:rFonts w:asciiTheme="majorHAnsi" w:hAnsiTheme="majorHAnsi"/>
            <w:sz w:val="30"/>
            <w:szCs w:val="30"/>
          </w:rPr>
        </w:rPrChange>
      </w:rPr>
      <w:tab/>
      <w:t>4/17/2015 Version #1</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46836" w14:textId="77777777" w:rsidR="001D512D" w:rsidRDefault="001D512D">
    <w:pPr>
      <w:tabs>
        <w:tab w:val="center" w:pos="3960"/>
        <w:tab w:val="right" w:pos="8280"/>
      </w:tabs>
      <w:spacing w:before="1440"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37FA6"/>
    <w:multiLevelType w:val="multilevel"/>
    <w:tmpl w:val="94B695A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
    <w:nsid w:val="2FFE708B"/>
    <w:multiLevelType w:val="multilevel"/>
    <w:tmpl w:val="9196961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nsid w:val="6E463408"/>
    <w:multiLevelType w:val="multilevel"/>
    <w:tmpl w:val="930E077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oyun Ma">
    <w15:presenceInfo w15:providerId="Windows Live" w15:userId="0f0422e82563a4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isplayBackgroundShape/>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B26"/>
    <w:rsid w:val="000005A2"/>
    <w:rsid w:val="00042900"/>
    <w:rsid w:val="000C07D0"/>
    <w:rsid w:val="000E301C"/>
    <w:rsid w:val="001036C3"/>
    <w:rsid w:val="001B242A"/>
    <w:rsid w:val="001B68DC"/>
    <w:rsid w:val="001D512D"/>
    <w:rsid w:val="00237406"/>
    <w:rsid w:val="002A179F"/>
    <w:rsid w:val="00307CD4"/>
    <w:rsid w:val="0032568D"/>
    <w:rsid w:val="00336B82"/>
    <w:rsid w:val="0039119F"/>
    <w:rsid w:val="003918EB"/>
    <w:rsid w:val="003D7B80"/>
    <w:rsid w:val="00434EDE"/>
    <w:rsid w:val="00471120"/>
    <w:rsid w:val="004D1C96"/>
    <w:rsid w:val="004F50C8"/>
    <w:rsid w:val="0056460B"/>
    <w:rsid w:val="0063578E"/>
    <w:rsid w:val="006514DA"/>
    <w:rsid w:val="006D362D"/>
    <w:rsid w:val="007446A4"/>
    <w:rsid w:val="00746E62"/>
    <w:rsid w:val="007A1EE7"/>
    <w:rsid w:val="007B70B7"/>
    <w:rsid w:val="007D1D3E"/>
    <w:rsid w:val="00865ED6"/>
    <w:rsid w:val="00883AD7"/>
    <w:rsid w:val="00890C28"/>
    <w:rsid w:val="008B4B9B"/>
    <w:rsid w:val="00911B41"/>
    <w:rsid w:val="009B3398"/>
    <w:rsid w:val="009E481F"/>
    <w:rsid w:val="00A15AD8"/>
    <w:rsid w:val="00A210AB"/>
    <w:rsid w:val="00A4189C"/>
    <w:rsid w:val="00A51840"/>
    <w:rsid w:val="00A97E75"/>
    <w:rsid w:val="00AC1B58"/>
    <w:rsid w:val="00AD5B26"/>
    <w:rsid w:val="00B15FE5"/>
    <w:rsid w:val="00BE0450"/>
    <w:rsid w:val="00BF5227"/>
    <w:rsid w:val="00C0278C"/>
    <w:rsid w:val="00C44701"/>
    <w:rsid w:val="00C45438"/>
    <w:rsid w:val="00C77212"/>
    <w:rsid w:val="00C84183"/>
    <w:rsid w:val="00CC3E2B"/>
    <w:rsid w:val="00CE5258"/>
    <w:rsid w:val="00D63F79"/>
    <w:rsid w:val="00D8529A"/>
    <w:rsid w:val="00D97871"/>
    <w:rsid w:val="00DA7976"/>
    <w:rsid w:val="00DB1A69"/>
    <w:rsid w:val="00DE604D"/>
    <w:rsid w:val="00E45237"/>
    <w:rsid w:val="00EC796F"/>
    <w:rsid w:val="00F46546"/>
    <w:rsid w:val="00F640EA"/>
    <w:rsid w:val="00FA6EE3"/>
    <w:rsid w:val="00FB6EC9"/>
    <w:rsid w:val="00FC613D"/>
    <w:rsid w:val="00FD2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35E7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color w:val="000000"/>
        <w:sz w:val="22"/>
        <w:lang w:val="en-US" w:eastAsia="en-US" w:bidi="ar-SA"/>
      </w:rPr>
    </w:rPrDefault>
    <w:pPrDefault>
      <w:pPr>
        <w:spacing w:after="120"/>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after="240"/>
      <w:outlineLvl w:val="0"/>
    </w:pPr>
    <w:rPr>
      <w:rFonts w:ascii="Arial" w:eastAsia="Arial" w:hAnsi="Arial" w:cs="Arial"/>
      <w:b/>
      <w:color w:val="333333"/>
      <w:sz w:val="28"/>
    </w:rPr>
  </w:style>
  <w:style w:type="paragraph" w:styleId="2">
    <w:name w:val="heading 2"/>
    <w:basedOn w:val="a"/>
    <w:next w:val="a"/>
    <w:pPr>
      <w:keepNext/>
      <w:keepLines/>
      <w:spacing w:before="240"/>
      <w:outlineLvl w:val="1"/>
    </w:pPr>
    <w:rPr>
      <w:rFonts w:ascii="Arial" w:eastAsia="Arial" w:hAnsi="Arial" w:cs="Arial"/>
      <w:b/>
      <w:sz w:val="28"/>
    </w:rPr>
  </w:style>
  <w:style w:type="paragraph" w:styleId="3">
    <w:name w:val="heading 3"/>
    <w:basedOn w:val="a"/>
    <w:next w:val="a"/>
    <w:pPr>
      <w:keepNext/>
      <w:keepLines/>
      <w:spacing w:before="240"/>
      <w:outlineLvl w:val="2"/>
    </w:pPr>
    <w:rPr>
      <w:rFonts w:ascii="Arial" w:eastAsia="Arial" w:hAnsi="Arial" w:cs="Arial"/>
      <w:b/>
      <w:sz w:val="24"/>
    </w:rPr>
  </w:style>
  <w:style w:type="paragraph" w:styleId="4">
    <w:name w:val="heading 4"/>
    <w:basedOn w:val="a"/>
    <w:next w:val="a"/>
    <w:pPr>
      <w:keepNext/>
      <w:keepLines/>
      <w:spacing w:before="120" w:after="0"/>
      <w:outlineLvl w:val="3"/>
    </w:pPr>
    <w:rPr>
      <w:rFonts w:ascii="Arial" w:eastAsia="Arial" w:hAnsi="Arial" w:cs="Arial"/>
      <w:b/>
    </w:rPr>
  </w:style>
  <w:style w:type="paragraph" w:styleId="5">
    <w:name w:val="heading 5"/>
    <w:basedOn w:val="a"/>
    <w:next w:val="a"/>
    <w:pPr>
      <w:keepNext/>
      <w:keepLines/>
      <w:spacing w:before="20" w:after="0"/>
      <w:outlineLvl w:val="4"/>
    </w:pPr>
    <w:rPr>
      <w:i/>
    </w:rPr>
  </w:style>
  <w:style w:type="paragraph" w:styleId="6">
    <w:name w:val="heading 6"/>
    <w:basedOn w:val="a"/>
    <w:next w:val="a"/>
    <w:pPr>
      <w:keepNext/>
      <w:keepLines/>
      <w:spacing w:before="120" w:after="60"/>
      <w:outlineLvl w:val="5"/>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1920" w:after="60"/>
      <w:jc w:val="center"/>
    </w:pPr>
    <w:rPr>
      <w:rFonts w:ascii="Arial" w:eastAsia="Arial" w:hAnsi="Arial" w:cs="Arial"/>
      <w:b/>
      <w:sz w:val="44"/>
    </w:rPr>
  </w:style>
  <w:style w:type="paragraph" w:styleId="a4">
    <w:name w:val="Subtitle"/>
    <w:basedOn w:val="a"/>
    <w:next w:val="a"/>
    <w:pPr>
      <w:keepNext/>
      <w:keepLines/>
      <w:spacing w:before="360" w:after="80"/>
      <w:contextualSpacing/>
    </w:pPr>
    <w:rPr>
      <w:rFonts w:ascii="Georgia" w:eastAsia="Georgia" w:hAnsi="Georgia" w:cs="Georgia"/>
      <w:i/>
      <w:color w:val="666666"/>
      <w:sz w:val="48"/>
    </w:rPr>
  </w:style>
  <w:style w:type="table" w:customStyle="1" w:styleId="a5">
    <w:basedOn w:val="a1"/>
    <w:tblPr>
      <w:tblStyleRowBandSize w:val="1"/>
      <w:tblStyleColBandSize w:val="1"/>
      <w:tblInd w:w="0" w:type="dxa"/>
      <w:tblCellMar>
        <w:top w:w="0" w:type="dxa"/>
        <w:left w:w="108" w:type="dxa"/>
        <w:bottom w:w="0" w:type="dxa"/>
        <w:right w:w="108" w:type="dxa"/>
      </w:tblCellMar>
    </w:tblPr>
  </w:style>
  <w:style w:type="table" w:customStyle="1" w:styleId="a6">
    <w:basedOn w:val="a1"/>
    <w:tblPr>
      <w:tblStyleRowBandSize w:val="1"/>
      <w:tblStyleColBandSize w:val="1"/>
      <w:tblInd w:w="0" w:type="dxa"/>
      <w:tblCellMar>
        <w:top w:w="0" w:type="dxa"/>
        <w:left w:w="108" w:type="dxa"/>
        <w:bottom w:w="0" w:type="dxa"/>
        <w:right w:w="108" w:type="dxa"/>
      </w:tblCellMar>
    </w:tblPr>
  </w:style>
  <w:style w:type="table" w:customStyle="1" w:styleId="a7">
    <w:basedOn w:val="a1"/>
    <w:tblPr>
      <w:tblStyleRowBandSize w:val="1"/>
      <w:tblStyleColBandSize w:val="1"/>
      <w:tblInd w:w="0" w:type="dxa"/>
      <w:tblCellMar>
        <w:top w:w="0" w:type="dxa"/>
        <w:left w:w="108" w:type="dxa"/>
        <w:bottom w:w="0" w:type="dxa"/>
        <w:right w:w="108" w:type="dxa"/>
      </w:tblCellMar>
    </w:tblPr>
  </w:style>
  <w:style w:type="paragraph" w:styleId="a8">
    <w:name w:val="header"/>
    <w:basedOn w:val="a"/>
    <w:link w:val="a9"/>
    <w:uiPriority w:val="99"/>
    <w:unhideWhenUsed/>
    <w:rsid w:val="00C84183"/>
    <w:pPr>
      <w:tabs>
        <w:tab w:val="center" w:pos="4680"/>
        <w:tab w:val="right" w:pos="9360"/>
      </w:tabs>
      <w:spacing w:after="0"/>
    </w:pPr>
  </w:style>
  <w:style w:type="character" w:customStyle="1" w:styleId="a9">
    <w:name w:val="页眉字符"/>
    <w:basedOn w:val="a0"/>
    <w:link w:val="a8"/>
    <w:uiPriority w:val="99"/>
    <w:rsid w:val="00C84183"/>
  </w:style>
  <w:style w:type="paragraph" w:styleId="aa">
    <w:name w:val="footer"/>
    <w:basedOn w:val="a"/>
    <w:link w:val="ab"/>
    <w:uiPriority w:val="99"/>
    <w:unhideWhenUsed/>
    <w:rsid w:val="00C84183"/>
    <w:pPr>
      <w:tabs>
        <w:tab w:val="center" w:pos="4680"/>
        <w:tab w:val="right" w:pos="9360"/>
      </w:tabs>
      <w:spacing w:after="0"/>
    </w:pPr>
  </w:style>
  <w:style w:type="character" w:customStyle="1" w:styleId="ab">
    <w:name w:val="页脚字符"/>
    <w:basedOn w:val="a0"/>
    <w:link w:val="aa"/>
    <w:uiPriority w:val="99"/>
    <w:rsid w:val="00C84183"/>
  </w:style>
  <w:style w:type="paragraph" w:styleId="ac">
    <w:name w:val="List Paragraph"/>
    <w:basedOn w:val="a"/>
    <w:uiPriority w:val="34"/>
    <w:qFormat/>
    <w:rsid w:val="00EC796F"/>
    <w:pPr>
      <w:ind w:left="720"/>
      <w:contextualSpacing/>
    </w:pPr>
  </w:style>
  <w:style w:type="paragraph" w:styleId="ad">
    <w:name w:val="Document Map"/>
    <w:basedOn w:val="a"/>
    <w:link w:val="ae"/>
    <w:uiPriority w:val="99"/>
    <w:semiHidden/>
    <w:unhideWhenUsed/>
    <w:rsid w:val="00CE5258"/>
    <w:rPr>
      <w:rFonts w:ascii="Lucida Grande" w:hAnsi="Lucida Grande" w:cs="Lucida Grande"/>
      <w:sz w:val="24"/>
      <w:szCs w:val="24"/>
    </w:rPr>
  </w:style>
  <w:style w:type="character" w:customStyle="1" w:styleId="ae">
    <w:name w:val="文档结构图字符"/>
    <w:basedOn w:val="a0"/>
    <w:link w:val="ad"/>
    <w:uiPriority w:val="99"/>
    <w:semiHidden/>
    <w:rsid w:val="00CE5258"/>
    <w:rPr>
      <w:rFonts w:ascii="Lucida Grande" w:hAnsi="Lucida Grande" w:cs="Lucida Grande"/>
      <w:sz w:val="24"/>
      <w:szCs w:val="24"/>
    </w:rPr>
  </w:style>
  <w:style w:type="paragraph" w:styleId="af">
    <w:name w:val="Balloon Text"/>
    <w:basedOn w:val="a"/>
    <w:link w:val="af0"/>
    <w:uiPriority w:val="99"/>
    <w:semiHidden/>
    <w:unhideWhenUsed/>
    <w:rsid w:val="00CE5258"/>
    <w:pPr>
      <w:spacing w:after="0"/>
    </w:pPr>
    <w:rPr>
      <w:rFonts w:ascii="Lucida Grande" w:hAnsi="Lucida Grande" w:cs="Lucida Grande"/>
      <w:sz w:val="18"/>
      <w:szCs w:val="18"/>
    </w:rPr>
  </w:style>
  <w:style w:type="character" w:customStyle="1" w:styleId="af0">
    <w:name w:val="批注框文本字符"/>
    <w:basedOn w:val="a0"/>
    <w:link w:val="af"/>
    <w:uiPriority w:val="99"/>
    <w:semiHidden/>
    <w:rsid w:val="00CE5258"/>
    <w:rPr>
      <w:rFonts w:ascii="Lucida Grande" w:hAnsi="Lucida Grande" w:cs="Lucida Grande"/>
      <w:sz w:val="18"/>
      <w:szCs w:val="18"/>
    </w:rPr>
  </w:style>
  <w:style w:type="character" w:styleId="af1">
    <w:name w:val="annotation reference"/>
    <w:basedOn w:val="a0"/>
    <w:uiPriority w:val="99"/>
    <w:semiHidden/>
    <w:unhideWhenUsed/>
    <w:rsid w:val="00CE5258"/>
    <w:rPr>
      <w:sz w:val="21"/>
      <w:szCs w:val="21"/>
    </w:rPr>
  </w:style>
  <w:style w:type="paragraph" w:styleId="af2">
    <w:name w:val="annotation text"/>
    <w:basedOn w:val="a"/>
    <w:link w:val="af3"/>
    <w:uiPriority w:val="99"/>
    <w:semiHidden/>
    <w:unhideWhenUsed/>
    <w:rsid w:val="00CE5258"/>
    <w:pPr>
      <w:jc w:val="left"/>
    </w:pPr>
  </w:style>
  <w:style w:type="character" w:customStyle="1" w:styleId="af3">
    <w:name w:val="批注文字字符"/>
    <w:basedOn w:val="a0"/>
    <w:link w:val="af2"/>
    <w:uiPriority w:val="99"/>
    <w:semiHidden/>
    <w:rsid w:val="00CE5258"/>
  </w:style>
  <w:style w:type="paragraph" w:styleId="af4">
    <w:name w:val="annotation subject"/>
    <w:basedOn w:val="af2"/>
    <w:next w:val="af2"/>
    <w:link w:val="af5"/>
    <w:uiPriority w:val="99"/>
    <w:semiHidden/>
    <w:unhideWhenUsed/>
    <w:rsid w:val="00CE5258"/>
    <w:rPr>
      <w:b/>
      <w:bCs/>
    </w:rPr>
  </w:style>
  <w:style w:type="character" w:customStyle="1" w:styleId="af5">
    <w:name w:val="批注主题字符"/>
    <w:basedOn w:val="af3"/>
    <w:link w:val="af4"/>
    <w:uiPriority w:val="99"/>
    <w:semiHidden/>
    <w:rsid w:val="00CE52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3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www.arduino.cc" TargetMode="External"/><Relationship Id="rId12" Type="http://schemas.openxmlformats.org/officeDocument/2006/relationships/hyperlink" Target="http://www.digi.com/pdf/ds_xbeemultipointmodules.pdf" TargetMode="External"/><Relationship Id="rId13" Type="http://schemas.openxmlformats.org/officeDocument/2006/relationships/hyperlink" Target="http://www.digi.com/support/getasset?fn=90002160&amp;tp=3"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40</Pages>
  <Words>10365</Words>
  <Characters>59083</Characters>
  <Application>Microsoft Macintosh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lazaque mugerwa</dc:creator>
  <cp:lastModifiedBy>Chaoyun Ma</cp:lastModifiedBy>
  <cp:revision>12</cp:revision>
  <cp:lastPrinted>2015-04-18T08:15:00Z</cp:lastPrinted>
  <dcterms:created xsi:type="dcterms:W3CDTF">2015-04-18T08:15:00Z</dcterms:created>
  <dcterms:modified xsi:type="dcterms:W3CDTF">2016-02-28T06:24:00Z</dcterms:modified>
</cp:coreProperties>
</file>